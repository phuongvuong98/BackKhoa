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4547"/>
        <w:tblW w:w="4771" w:type="pct"/>
        <w:tblBorders>
          <w:left w:val="single" w:sz="18" w:space="0" w:color="auto"/>
        </w:tblBorders>
        <w:tblLook w:val="00A0" w:firstRow="1" w:lastRow="0" w:firstColumn="1" w:lastColumn="0" w:noHBand="0" w:noVBand="0"/>
      </w:tblPr>
      <w:tblGrid>
        <w:gridCol w:w="5785"/>
        <w:gridCol w:w="3325"/>
      </w:tblGrid>
      <w:tr w:rsidR="002550DB" w:rsidRPr="0067781C" w14:paraId="0620307D" w14:textId="77777777">
        <w:tc>
          <w:tcPr>
            <w:tcW w:w="9110" w:type="dxa"/>
            <w:gridSpan w:val="2"/>
            <w:tcMar>
              <w:top w:w="216" w:type="dxa"/>
              <w:left w:w="115" w:type="dxa"/>
              <w:bottom w:w="216" w:type="dxa"/>
              <w:right w:w="115" w:type="dxa"/>
            </w:tcMar>
          </w:tcPr>
          <w:p w14:paraId="013C6CA2" w14:textId="77777777" w:rsidR="002550DB" w:rsidRPr="0067781C" w:rsidRDefault="002550DB" w:rsidP="008E5518">
            <w:pPr>
              <w:pStyle w:val="NoSpacing"/>
              <w:rPr>
                <w:rFonts w:ascii="Arial" w:hAnsi="Arial" w:cs="Arial"/>
                <w:color w:val="000000"/>
                <w:sz w:val="26"/>
                <w:szCs w:val="26"/>
              </w:rPr>
            </w:pPr>
          </w:p>
        </w:tc>
      </w:tr>
      <w:tr w:rsidR="002550DB" w:rsidRPr="0067781C" w14:paraId="007300DB" w14:textId="77777777">
        <w:tc>
          <w:tcPr>
            <w:tcW w:w="9110" w:type="dxa"/>
            <w:gridSpan w:val="2"/>
          </w:tcPr>
          <w:p w14:paraId="1BF0D047" w14:textId="77777777" w:rsidR="002550DB" w:rsidRPr="000C7BDD" w:rsidRDefault="002550DB" w:rsidP="00776B06">
            <w:pPr>
              <w:pStyle w:val="NoSpacing"/>
              <w:rPr>
                <w:rFonts w:ascii="Arial" w:hAnsi="Arial" w:cs="Arial"/>
                <w:color w:val="000000"/>
                <w:sz w:val="52"/>
                <w:szCs w:val="52"/>
              </w:rPr>
            </w:pPr>
            <w:r>
              <w:rPr>
                <w:rFonts w:ascii="Arial" w:hAnsi="Arial" w:cs="Arial"/>
                <w:b/>
                <w:bCs/>
                <w:color w:val="000000"/>
                <w:sz w:val="52"/>
                <w:szCs w:val="52"/>
              </w:rPr>
              <w:t>Intelligent Tourist Recommender System</w:t>
            </w:r>
          </w:p>
        </w:tc>
      </w:tr>
      <w:tr w:rsidR="002550DB" w:rsidRPr="0067781C" w14:paraId="7E4E641D" w14:textId="77777777">
        <w:trPr>
          <w:trHeight w:val="600"/>
        </w:trPr>
        <w:tc>
          <w:tcPr>
            <w:tcW w:w="9110" w:type="dxa"/>
            <w:gridSpan w:val="2"/>
            <w:tcBorders>
              <w:bottom w:val="nil"/>
            </w:tcBorders>
            <w:tcMar>
              <w:top w:w="216" w:type="dxa"/>
              <w:left w:w="115" w:type="dxa"/>
              <w:bottom w:w="216" w:type="dxa"/>
              <w:right w:w="115" w:type="dxa"/>
            </w:tcMar>
          </w:tcPr>
          <w:p w14:paraId="56F48991" w14:textId="77777777" w:rsidR="002550DB" w:rsidRPr="0067781C" w:rsidRDefault="002550DB" w:rsidP="008E5518">
            <w:pPr>
              <w:pStyle w:val="NoSpacing"/>
              <w:rPr>
                <w:rFonts w:ascii="Arial" w:hAnsi="Arial" w:cs="Arial"/>
                <w:color w:val="000000"/>
                <w:sz w:val="26"/>
                <w:szCs w:val="26"/>
              </w:rPr>
            </w:pPr>
            <w:r w:rsidRPr="0067781C">
              <w:rPr>
                <w:rFonts w:ascii="Arial" w:hAnsi="Arial" w:cs="Arial"/>
                <w:color w:val="000000"/>
                <w:sz w:val="26"/>
                <w:szCs w:val="26"/>
              </w:rPr>
              <w:t>Version 1.0</w:t>
            </w:r>
          </w:p>
        </w:tc>
      </w:tr>
      <w:tr w:rsidR="002550DB" w:rsidRPr="0067781C" w14:paraId="2C900D45" w14:textId="77777777">
        <w:trPr>
          <w:trHeight w:val="600"/>
        </w:trPr>
        <w:tc>
          <w:tcPr>
            <w:tcW w:w="9110" w:type="dxa"/>
            <w:gridSpan w:val="2"/>
            <w:tcBorders>
              <w:left w:val="nil"/>
            </w:tcBorders>
            <w:tcMar>
              <w:top w:w="216" w:type="dxa"/>
              <w:left w:w="115" w:type="dxa"/>
              <w:bottom w:w="216" w:type="dxa"/>
              <w:right w:w="115" w:type="dxa"/>
            </w:tcMar>
          </w:tcPr>
          <w:p w14:paraId="2063B7D4" w14:textId="77777777" w:rsidR="002550DB" w:rsidRPr="0067781C" w:rsidRDefault="002550DB" w:rsidP="008E5518">
            <w:pPr>
              <w:pStyle w:val="NoSpacing"/>
              <w:rPr>
                <w:rFonts w:ascii="Arial" w:hAnsi="Arial" w:cs="Arial"/>
                <w:color w:val="000000"/>
                <w:sz w:val="26"/>
                <w:szCs w:val="26"/>
              </w:rPr>
            </w:pPr>
          </w:p>
        </w:tc>
      </w:tr>
      <w:tr w:rsidR="002550DB" w:rsidRPr="0067781C" w14:paraId="1C7ED079" w14:textId="77777777">
        <w:trPr>
          <w:trHeight w:val="387"/>
        </w:trPr>
        <w:tc>
          <w:tcPr>
            <w:tcW w:w="5785" w:type="dxa"/>
            <w:tcBorders>
              <w:left w:val="nil"/>
            </w:tcBorders>
            <w:tcMar>
              <w:top w:w="216" w:type="dxa"/>
              <w:left w:w="115" w:type="dxa"/>
              <w:bottom w:w="216" w:type="dxa"/>
              <w:right w:w="115" w:type="dxa"/>
            </w:tcMar>
          </w:tcPr>
          <w:p w14:paraId="2D59CDF5" w14:textId="77777777" w:rsidR="002550DB" w:rsidRPr="0067781C" w:rsidRDefault="002550DB" w:rsidP="00ED0233">
            <w:pPr>
              <w:pStyle w:val="NoSpacing"/>
              <w:jc w:val="right"/>
              <w:rPr>
                <w:rFonts w:ascii="Arial" w:hAnsi="Arial" w:cs="Arial"/>
                <w:color w:val="000000"/>
                <w:sz w:val="26"/>
                <w:szCs w:val="26"/>
              </w:rPr>
            </w:pPr>
            <w:r>
              <w:rPr>
                <w:rFonts w:ascii="Arial" w:hAnsi="Arial" w:cs="Arial"/>
                <w:color w:val="000000"/>
                <w:sz w:val="26"/>
                <w:szCs w:val="26"/>
              </w:rPr>
              <w:t>Author</w:t>
            </w:r>
            <w:r w:rsidRPr="0067781C">
              <w:rPr>
                <w:rFonts w:ascii="Arial" w:hAnsi="Arial" w:cs="Arial"/>
                <w:color w:val="000000"/>
                <w:sz w:val="26"/>
                <w:szCs w:val="26"/>
              </w:rPr>
              <w:t>:</w:t>
            </w:r>
          </w:p>
          <w:p w14:paraId="693F0B30" w14:textId="77777777" w:rsidR="002550DB" w:rsidRPr="0067781C" w:rsidRDefault="002550DB" w:rsidP="00ED0233">
            <w:pPr>
              <w:pStyle w:val="NoSpacing"/>
              <w:jc w:val="right"/>
              <w:rPr>
                <w:rFonts w:ascii="Arial" w:hAnsi="Arial" w:cs="Arial"/>
                <w:color w:val="000000"/>
                <w:sz w:val="26"/>
                <w:szCs w:val="26"/>
              </w:rPr>
            </w:pPr>
          </w:p>
          <w:p w14:paraId="329D32D0" w14:textId="77777777" w:rsidR="002550DB" w:rsidRPr="0067781C" w:rsidRDefault="002550DB" w:rsidP="00ED0233">
            <w:pPr>
              <w:pStyle w:val="NoSpacing"/>
              <w:jc w:val="right"/>
              <w:rPr>
                <w:rFonts w:ascii="Arial" w:hAnsi="Arial" w:cs="Arial"/>
                <w:color w:val="000000"/>
                <w:sz w:val="26"/>
                <w:szCs w:val="26"/>
              </w:rPr>
            </w:pPr>
          </w:p>
        </w:tc>
        <w:tc>
          <w:tcPr>
            <w:tcW w:w="3325" w:type="dxa"/>
          </w:tcPr>
          <w:p w14:paraId="53B33180" w14:textId="77777777" w:rsidR="002550DB" w:rsidRPr="0067781C" w:rsidRDefault="002550DB" w:rsidP="00D04A70">
            <w:pPr>
              <w:pStyle w:val="NoSpacing"/>
              <w:rPr>
                <w:rFonts w:ascii="Arial" w:hAnsi="Arial" w:cs="Arial"/>
                <w:color w:val="000000"/>
                <w:sz w:val="26"/>
                <w:szCs w:val="26"/>
                <w:lang w:val="de-DE"/>
              </w:rPr>
            </w:pPr>
            <w:r w:rsidRPr="0067781C">
              <w:rPr>
                <w:rFonts w:ascii="Arial" w:hAnsi="Arial" w:cs="Arial"/>
                <w:color w:val="000000"/>
                <w:sz w:val="26"/>
                <w:szCs w:val="26"/>
                <w:lang w:val="de-DE"/>
              </w:rPr>
              <w:t>Quan Thanh Tho</w:t>
            </w:r>
          </w:p>
        </w:tc>
      </w:tr>
    </w:tbl>
    <w:p w14:paraId="481064AF" w14:textId="77777777" w:rsidR="002550DB" w:rsidRPr="0067781C" w:rsidRDefault="002550DB" w:rsidP="008E5518">
      <w:pPr>
        <w:jc w:val="center"/>
        <w:rPr>
          <w:rFonts w:ascii="Arial" w:hAnsi="Arial" w:cs="Arial"/>
          <w:color w:val="000000"/>
          <w:sz w:val="26"/>
          <w:szCs w:val="26"/>
          <w:lang w:val="de-DE"/>
        </w:rPr>
      </w:pPr>
    </w:p>
    <w:p w14:paraId="37F3664A" w14:textId="77777777" w:rsidR="002550DB" w:rsidRPr="0067781C" w:rsidRDefault="002550DB">
      <w:pPr>
        <w:rPr>
          <w:rFonts w:ascii="Arial" w:hAnsi="Arial" w:cs="Arial"/>
          <w:color w:val="000000"/>
          <w:sz w:val="26"/>
          <w:szCs w:val="26"/>
          <w:lang w:val="de-DE"/>
        </w:rPr>
      </w:pPr>
    </w:p>
    <w:tbl>
      <w:tblPr>
        <w:tblpPr w:leftFromText="187" w:rightFromText="187" w:horzAnchor="margin" w:tblpXSpec="center" w:tblpYSpec="bottom"/>
        <w:tblW w:w="4000" w:type="pct"/>
        <w:tblLook w:val="00A0" w:firstRow="1" w:lastRow="0" w:firstColumn="1" w:lastColumn="0" w:noHBand="0" w:noVBand="0"/>
      </w:tblPr>
      <w:tblGrid>
        <w:gridCol w:w="7638"/>
      </w:tblGrid>
      <w:tr w:rsidR="002550DB" w:rsidRPr="0067781C" w14:paraId="6B7AC3B3" w14:textId="77777777">
        <w:trPr>
          <w:trHeight w:val="957"/>
        </w:trPr>
        <w:tc>
          <w:tcPr>
            <w:tcW w:w="7638" w:type="dxa"/>
            <w:tcMar>
              <w:top w:w="216" w:type="dxa"/>
              <w:left w:w="115" w:type="dxa"/>
              <w:bottom w:w="216" w:type="dxa"/>
              <w:right w:w="115" w:type="dxa"/>
            </w:tcMar>
            <w:vAlign w:val="center"/>
          </w:tcPr>
          <w:p w14:paraId="0FA8011F" w14:textId="77777777" w:rsidR="002550DB" w:rsidRPr="0067781C" w:rsidRDefault="002550DB" w:rsidP="002A149A">
            <w:pPr>
              <w:pStyle w:val="NoSpacing"/>
              <w:jc w:val="center"/>
              <w:rPr>
                <w:rFonts w:ascii="Arial" w:hAnsi="Arial" w:cs="Arial"/>
                <w:color w:val="000000"/>
                <w:sz w:val="26"/>
                <w:szCs w:val="26"/>
              </w:rPr>
            </w:pPr>
            <w:r w:rsidRPr="0067781C">
              <w:rPr>
                <w:rFonts w:ascii="Arial" w:hAnsi="Arial" w:cs="Arial"/>
                <w:color w:val="000000"/>
                <w:sz w:val="26"/>
                <w:szCs w:val="26"/>
              </w:rPr>
              <w:t xml:space="preserve">HCMUT, </w:t>
            </w:r>
            <w:r>
              <w:rPr>
                <w:rFonts w:ascii="Arial" w:hAnsi="Arial" w:cs="Arial"/>
                <w:color w:val="000000"/>
                <w:sz w:val="26"/>
                <w:szCs w:val="26"/>
              </w:rPr>
              <w:t>Nov</w:t>
            </w:r>
            <w:r w:rsidRPr="0067781C">
              <w:rPr>
                <w:rFonts w:ascii="Arial" w:hAnsi="Arial" w:cs="Arial"/>
                <w:color w:val="000000"/>
                <w:sz w:val="26"/>
                <w:szCs w:val="26"/>
              </w:rPr>
              <w:t xml:space="preserve"> 201</w:t>
            </w:r>
            <w:r>
              <w:rPr>
                <w:rFonts w:ascii="Arial" w:hAnsi="Arial" w:cs="Arial"/>
                <w:color w:val="000000"/>
                <w:sz w:val="26"/>
                <w:szCs w:val="26"/>
              </w:rPr>
              <w:t>4</w:t>
            </w:r>
          </w:p>
          <w:p w14:paraId="3B3FCCBE" w14:textId="77777777" w:rsidR="002550DB" w:rsidRPr="0067781C" w:rsidRDefault="002550DB" w:rsidP="002A149A">
            <w:pPr>
              <w:pStyle w:val="NoSpacing"/>
              <w:jc w:val="center"/>
              <w:rPr>
                <w:rFonts w:ascii="Arial" w:hAnsi="Arial" w:cs="Arial"/>
                <w:color w:val="000000"/>
                <w:sz w:val="26"/>
                <w:szCs w:val="26"/>
              </w:rPr>
            </w:pPr>
          </w:p>
          <w:p w14:paraId="199E5DA2" w14:textId="77777777" w:rsidR="002550DB" w:rsidRPr="0067781C" w:rsidRDefault="002550DB" w:rsidP="002A149A">
            <w:pPr>
              <w:pStyle w:val="NoSpacing"/>
              <w:jc w:val="center"/>
              <w:rPr>
                <w:rFonts w:ascii="Arial" w:hAnsi="Arial" w:cs="Arial"/>
                <w:color w:val="000000"/>
                <w:sz w:val="26"/>
                <w:szCs w:val="26"/>
              </w:rPr>
            </w:pPr>
          </w:p>
        </w:tc>
      </w:tr>
    </w:tbl>
    <w:p w14:paraId="5FB29E8A" w14:textId="77777777" w:rsidR="002550DB" w:rsidRPr="0067781C" w:rsidRDefault="002550DB">
      <w:pPr>
        <w:rPr>
          <w:rFonts w:ascii="Arial" w:hAnsi="Arial" w:cs="Arial"/>
          <w:sz w:val="26"/>
          <w:szCs w:val="26"/>
        </w:rPr>
      </w:pPr>
      <w:r w:rsidRPr="0067781C">
        <w:rPr>
          <w:rFonts w:ascii="Arial" w:hAnsi="Arial" w:cs="Arial"/>
          <w:sz w:val="26"/>
          <w:szCs w:val="26"/>
        </w:rPr>
        <w:br w:type="page"/>
      </w:r>
    </w:p>
    <w:p w14:paraId="6278FF5A" w14:textId="77777777" w:rsidR="002550DB" w:rsidRPr="0067781C" w:rsidRDefault="002550DB" w:rsidP="006303B7">
      <w:pPr>
        <w:spacing w:after="0" w:line="240" w:lineRule="auto"/>
        <w:jc w:val="center"/>
        <w:rPr>
          <w:rFonts w:ascii="Arial" w:eastAsia="PMingLiU" w:hAnsi="Arial" w:cs="Arial"/>
          <w:b/>
          <w:bCs/>
          <w:sz w:val="26"/>
          <w:szCs w:val="26"/>
          <w:lang w:eastAsia="zh-TW"/>
        </w:rPr>
      </w:pPr>
      <w:r w:rsidRPr="0067781C">
        <w:rPr>
          <w:rFonts w:ascii="Arial" w:eastAsia="PMingLiU" w:hAnsi="Arial" w:cs="Arial"/>
          <w:b/>
          <w:bCs/>
          <w:sz w:val="26"/>
          <w:szCs w:val="26"/>
          <w:lang w:eastAsia="zh-TW"/>
        </w:rPr>
        <w:t>Document History</w:t>
      </w:r>
    </w:p>
    <w:p w14:paraId="56E91D20" w14:textId="77777777" w:rsidR="002550DB" w:rsidRPr="0067781C" w:rsidRDefault="002550DB" w:rsidP="006303B7">
      <w:pPr>
        <w:spacing w:after="0" w:line="240" w:lineRule="auto"/>
        <w:jc w:val="both"/>
        <w:rPr>
          <w:rFonts w:ascii="Arial" w:eastAsia="PMingLiU" w:hAnsi="Arial" w:cs="Times New Roman"/>
          <w:b/>
          <w:bCs/>
          <w:sz w:val="26"/>
          <w:szCs w:val="26"/>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260"/>
        <w:gridCol w:w="3870"/>
        <w:gridCol w:w="2495"/>
      </w:tblGrid>
      <w:tr w:rsidR="002550DB" w:rsidRPr="0067781C" w14:paraId="2427B966" w14:textId="77777777">
        <w:trPr>
          <w:trHeight w:val="313"/>
        </w:trPr>
        <w:tc>
          <w:tcPr>
            <w:tcW w:w="1908" w:type="dxa"/>
            <w:shd w:val="clear" w:color="auto" w:fill="F3F3F3"/>
            <w:vAlign w:val="center"/>
          </w:tcPr>
          <w:p w14:paraId="480F3103" w14:textId="77777777" w:rsidR="002550DB" w:rsidRPr="0067781C" w:rsidRDefault="002550DB" w:rsidP="0088532C">
            <w:pPr>
              <w:spacing w:after="0" w:line="240" w:lineRule="auto"/>
              <w:jc w:val="center"/>
              <w:rPr>
                <w:rFonts w:ascii="Arial" w:eastAsia="PMingLiU" w:hAnsi="Arial" w:cs="Arial"/>
                <w:b/>
                <w:bCs/>
                <w:sz w:val="26"/>
                <w:szCs w:val="26"/>
                <w:lang w:eastAsia="zh-TW"/>
              </w:rPr>
            </w:pPr>
            <w:r w:rsidRPr="0067781C">
              <w:rPr>
                <w:rFonts w:ascii="Arial" w:eastAsia="PMingLiU" w:hAnsi="Arial" w:cs="Arial"/>
                <w:b/>
                <w:bCs/>
                <w:sz w:val="26"/>
                <w:szCs w:val="26"/>
                <w:lang w:eastAsia="zh-TW"/>
              </w:rPr>
              <w:t>Date</w:t>
            </w:r>
          </w:p>
        </w:tc>
        <w:tc>
          <w:tcPr>
            <w:tcW w:w="1260" w:type="dxa"/>
            <w:shd w:val="clear" w:color="auto" w:fill="F3F3F3"/>
            <w:vAlign w:val="center"/>
          </w:tcPr>
          <w:p w14:paraId="09D81882" w14:textId="77777777" w:rsidR="002550DB" w:rsidRPr="0067781C" w:rsidRDefault="002550DB" w:rsidP="0088532C">
            <w:pPr>
              <w:spacing w:after="0" w:line="240" w:lineRule="auto"/>
              <w:jc w:val="center"/>
              <w:rPr>
                <w:rFonts w:ascii="Arial" w:eastAsia="PMingLiU" w:hAnsi="Arial" w:cs="Arial"/>
                <w:b/>
                <w:bCs/>
                <w:sz w:val="26"/>
                <w:szCs w:val="26"/>
                <w:lang w:eastAsia="zh-TW"/>
              </w:rPr>
            </w:pPr>
            <w:r w:rsidRPr="0067781C">
              <w:rPr>
                <w:rFonts w:ascii="Arial" w:eastAsia="PMingLiU" w:hAnsi="Arial" w:cs="Arial"/>
                <w:b/>
                <w:bCs/>
                <w:sz w:val="26"/>
                <w:szCs w:val="26"/>
                <w:lang w:eastAsia="zh-TW"/>
              </w:rPr>
              <w:t>Version</w:t>
            </w:r>
          </w:p>
        </w:tc>
        <w:tc>
          <w:tcPr>
            <w:tcW w:w="3870" w:type="dxa"/>
            <w:shd w:val="clear" w:color="auto" w:fill="F3F3F3"/>
            <w:vAlign w:val="center"/>
          </w:tcPr>
          <w:p w14:paraId="4230F397" w14:textId="77777777" w:rsidR="002550DB" w:rsidRPr="0067781C" w:rsidRDefault="002550DB" w:rsidP="0088532C">
            <w:pPr>
              <w:spacing w:after="0" w:line="240" w:lineRule="auto"/>
              <w:jc w:val="center"/>
              <w:rPr>
                <w:rFonts w:ascii="Arial" w:eastAsia="PMingLiU" w:hAnsi="Arial" w:cs="Arial"/>
                <w:b/>
                <w:bCs/>
                <w:sz w:val="26"/>
                <w:szCs w:val="26"/>
                <w:lang w:eastAsia="zh-TW"/>
              </w:rPr>
            </w:pPr>
            <w:r w:rsidRPr="0067781C">
              <w:rPr>
                <w:rFonts w:ascii="Arial" w:eastAsia="PMingLiU" w:hAnsi="Arial" w:cs="Arial"/>
                <w:b/>
                <w:bCs/>
                <w:sz w:val="26"/>
                <w:szCs w:val="26"/>
                <w:lang w:eastAsia="zh-TW"/>
              </w:rPr>
              <w:t>Changes</w:t>
            </w:r>
          </w:p>
        </w:tc>
        <w:tc>
          <w:tcPr>
            <w:tcW w:w="2495" w:type="dxa"/>
            <w:shd w:val="clear" w:color="auto" w:fill="F3F3F3"/>
            <w:vAlign w:val="center"/>
          </w:tcPr>
          <w:p w14:paraId="6AFDC2D1" w14:textId="77777777" w:rsidR="002550DB" w:rsidRPr="0067781C" w:rsidRDefault="002550DB" w:rsidP="0088532C">
            <w:pPr>
              <w:spacing w:after="0" w:line="240" w:lineRule="auto"/>
              <w:jc w:val="center"/>
              <w:rPr>
                <w:rFonts w:ascii="Arial" w:eastAsia="PMingLiU" w:hAnsi="Arial" w:cs="Arial"/>
                <w:b/>
                <w:bCs/>
                <w:sz w:val="26"/>
                <w:szCs w:val="26"/>
                <w:lang w:eastAsia="zh-TW"/>
              </w:rPr>
            </w:pPr>
            <w:r w:rsidRPr="0067781C">
              <w:rPr>
                <w:rFonts w:ascii="Arial" w:eastAsia="PMingLiU" w:hAnsi="Arial" w:cs="Arial"/>
                <w:b/>
                <w:bCs/>
                <w:sz w:val="26"/>
                <w:szCs w:val="26"/>
                <w:lang w:eastAsia="zh-TW"/>
              </w:rPr>
              <w:t>Changed by</w:t>
            </w:r>
          </w:p>
        </w:tc>
      </w:tr>
      <w:tr w:rsidR="002550DB" w:rsidRPr="0067781C" w14:paraId="024DAC51" w14:textId="77777777">
        <w:trPr>
          <w:trHeight w:val="330"/>
        </w:trPr>
        <w:tc>
          <w:tcPr>
            <w:tcW w:w="1908" w:type="dxa"/>
            <w:vAlign w:val="center"/>
          </w:tcPr>
          <w:p w14:paraId="23004012" w14:textId="77777777" w:rsidR="002550DB" w:rsidRPr="0067781C" w:rsidRDefault="002550DB" w:rsidP="00415C3F">
            <w:pPr>
              <w:spacing w:after="0" w:line="240" w:lineRule="auto"/>
              <w:rPr>
                <w:rFonts w:ascii="Arial" w:eastAsia="PMingLiU" w:hAnsi="Arial" w:cs="Times New Roman"/>
                <w:sz w:val="26"/>
                <w:szCs w:val="26"/>
                <w:lang w:eastAsia="zh-TW"/>
              </w:rPr>
            </w:pPr>
            <w:r>
              <w:rPr>
                <w:rFonts w:ascii="Arial" w:eastAsia="PMingLiU" w:hAnsi="Arial" w:cs="Arial"/>
                <w:sz w:val="26"/>
                <w:szCs w:val="26"/>
                <w:lang w:eastAsia="zh-TW"/>
              </w:rPr>
              <w:t>Nov</w:t>
            </w:r>
            <w:r w:rsidRPr="0067781C">
              <w:rPr>
                <w:rFonts w:ascii="Arial" w:eastAsia="PMingLiU" w:hAnsi="Arial" w:cs="Arial"/>
                <w:sz w:val="26"/>
                <w:szCs w:val="26"/>
                <w:lang w:eastAsia="zh-TW"/>
              </w:rPr>
              <w:t xml:space="preserve"> </w:t>
            </w:r>
            <w:r>
              <w:rPr>
                <w:rFonts w:ascii="Arial" w:eastAsia="PMingLiU" w:hAnsi="Arial" w:cs="Arial"/>
                <w:sz w:val="26"/>
                <w:szCs w:val="26"/>
                <w:lang w:eastAsia="zh-TW"/>
              </w:rPr>
              <w:t>05</w:t>
            </w:r>
            <w:r w:rsidRPr="0067781C">
              <w:rPr>
                <w:rFonts w:ascii="Arial" w:eastAsia="PMingLiU" w:hAnsi="Arial" w:cs="Arial"/>
                <w:sz w:val="26"/>
                <w:szCs w:val="26"/>
                <w:lang w:eastAsia="zh-TW"/>
              </w:rPr>
              <w:t>, 201</w:t>
            </w:r>
            <w:r>
              <w:rPr>
                <w:rFonts w:ascii="Arial" w:eastAsia="PMingLiU" w:hAnsi="Arial" w:cs="Arial"/>
                <w:sz w:val="26"/>
                <w:szCs w:val="26"/>
                <w:lang w:eastAsia="zh-TW"/>
              </w:rPr>
              <w:t>4</w:t>
            </w:r>
          </w:p>
        </w:tc>
        <w:tc>
          <w:tcPr>
            <w:tcW w:w="1260" w:type="dxa"/>
            <w:vAlign w:val="center"/>
          </w:tcPr>
          <w:p w14:paraId="5BA6A6FD" w14:textId="77777777" w:rsidR="002550DB" w:rsidRPr="0067781C" w:rsidRDefault="002550DB" w:rsidP="0088532C">
            <w:pPr>
              <w:spacing w:after="0" w:line="240" w:lineRule="auto"/>
              <w:jc w:val="center"/>
              <w:rPr>
                <w:rFonts w:ascii="Arial" w:eastAsia="PMingLiU" w:hAnsi="Arial" w:cs="Arial"/>
                <w:sz w:val="26"/>
                <w:szCs w:val="26"/>
                <w:lang w:eastAsia="zh-TW"/>
              </w:rPr>
            </w:pPr>
            <w:r w:rsidRPr="0067781C">
              <w:rPr>
                <w:rFonts w:ascii="Arial" w:eastAsia="PMingLiU" w:hAnsi="Arial" w:cs="Arial"/>
                <w:sz w:val="26"/>
                <w:szCs w:val="26"/>
                <w:lang w:eastAsia="zh-TW"/>
              </w:rPr>
              <w:t>1.0</w:t>
            </w:r>
          </w:p>
        </w:tc>
        <w:tc>
          <w:tcPr>
            <w:tcW w:w="3870" w:type="dxa"/>
            <w:vAlign w:val="center"/>
          </w:tcPr>
          <w:p w14:paraId="23611772" w14:textId="77777777" w:rsidR="002550DB" w:rsidRPr="0067781C" w:rsidRDefault="002550DB" w:rsidP="0088532C">
            <w:pPr>
              <w:spacing w:after="0" w:line="240" w:lineRule="auto"/>
              <w:rPr>
                <w:rFonts w:ascii="Arial" w:eastAsia="PMingLiU" w:hAnsi="Arial" w:cs="Times New Roman"/>
                <w:sz w:val="26"/>
                <w:szCs w:val="26"/>
                <w:lang w:eastAsia="zh-TW"/>
              </w:rPr>
            </w:pPr>
            <w:r>
              <w:rPr>
                <w:rFonts w:ascii="Arial" w:eastAsia="PMingLiU" w:hAnsi="Arial" w:cs="Arial"/>
                <w:sz w:val="26"/>
                <w:szCs w:val="26"/>
                <w:lang w:eastAsia="zh-TW"/>
              </w:rPr>
              <w:t>Initial Proposal</w:t>
            </w:r>
          </w:p>
        </w:tc>
        <w:tc>
          <w:tcPr>
            <w:tcW w:w="2495" w:type="dxa"/>
            <w:vAlign w:val="center"/>
          </w:tcPr>
          <w:p w14:paraId="5ECD3A97" w14:textId="77777777" w:rsidR="002550DB" w:rsidRPr="0067781C" w:rsidRDefault="002550DB" w:rsidP="0088532C">
            <w:pPr>
              <w:spacing w:after="0" w:line="240" w:lineRule="auto"/>
              <w:rPr>
                <w:rFonts w:ascii="Arial" w:eastAsia="PMingLiU" w:hAnsi="Arial" w:cs="Times New Roman"/>
                <w:sz w:val="26"/>
                <w:szCs w:val="26"/>
                <w:lang w:eastAsia="zh-TW"/>
              </w:rPr>
            </w:pPr>
            <w:r>
              <w:rPr>
                <w:rFonts w:ascii="Arial" w:eastAsia="PMingLiU" w:hAnsi="Arial" w:cs="Arial"/>
                <w:sz w:val="26"/>
                <w:szCs w:val="26"/>
                <w:lang w:eastAsia="zh-TW"/>
              </w:rPr>
              <w:t>Quan Thanh Tho</w:t>
            </w:r>
          </w:p>
        </w:tc>
      </w:tr>
      <w:tr w:rsidR="002550DB" w:rsidRPr="0067781C" w14:paraId="5C7934BE" w14:textId="77777777">
        <w:trPr>
          <w:trHeight w:val="313"/>
        </w:trPr>
        <w:tc>
          <w:tcPr>
            <w:tcW w:w="1908" w:type="dxa"/>
            <w:vAlign w:val="center"/>
          </w:tcPr>
          <w:p w14:paraId="78D863C2" w14:textId="77777777" w:rsidR="002550DB" w:rsidRPr="0067781C" w:rsidRDefault="002550DB" w:rsidP="0088532C">
            <w:pPr>
              <w:spacing w:after="0" w:line="240" w:lineRule="auto"/>
              <w:rPr>
                <w:rFonts w:ascii="Arial" w:eastAsia="PMingLiU" w:hAnsi="Arial" w:cs="Times New Roman"/>
                <w:sz w:val="26"/>
                <w:szCs w:val="26"/>
                <w:lang w:eastAsia="zh-TW"/>
              </w:rPr>
            </w:pPr>
          </w:p>
        </w:tc>
        <w:tc>
          <w:tcPr>
            <w:tcW w:w="1260" w:type="dxa"/>
            <w:vAlign w:val="center"/>
          </w:tcPr>
          <w:p w14:paraId="2077FC7F" w14:textId="77777777" w:rsidR="002550DB" w:rsidRPr="0067781C" w:rsidRDefault="002550DB" w:rsidP="0088532C">
            <w:pPr>
              <w:spacing w:after="0" w:line="240" w:lineRule="auto"/>
              <w:jc w:val="center"/>
              <w:rPr>
                <w:rFonts w:ascii="Arial" w:eastAsia="PMingLiU" w:hAnsi="Arial" w:cs="Times New Roman"/>
                <w:sz w:val="26"/>
                <w:szCs w:val="26"/>
                <w:lang w:eastAsia="zh-TW"/>
              </w:rPr>
            </w:pPr>
          </w:p>
        </w:tc>
        <w:tc>
          <w:tcPr>
            <w:tcW w:w="3870" w:type="dxa"/>
            <w:vAlign w:val="center"/>
          </w:tcPr>
          <w:p w14:paraId="361E57A6" w14:textId="77777777" w:rsidR="002550DB" w:rsidRPr="0067781C" w:rsidRDefault="002550DB" w:rsidP="0088532C">
            <w:pPr>
              <w:spacing w:after="0" w:line="240" w:lineRule="auto"/>
              <w:rPr>
                <w:rFonts w:ascii="Arial" w:eastAsia="PMingLiU" w:hAnsi="Arial" w:cs="Times New Roman"/>
                <w:sz w:val="26"/>
                <w:szCs w:val="26"/>
                <w:lang w:eastAsia="zh-TW"/>
              </w:rPr>
            </w:pPr>
          </w:p>
        </w:tc>
        <w:tc>
          <w:tcPr>
            <w:tcW w:w="2495" w:type="dxa"/>
            <w:vAlign w:val="center"/>
          </w:tcPr>
          <w:p w14:paraId="45154808" w14:textId="77777777" w:rsidR="002550DB" w:rsidRPr="0067781C" w:rsidRDefault="002550DB" w:rsidP="0088532C">
            <w:pPr>
              <w:spacing w:after="0" w:line="240" w:lineRule="auto"/>
              <w:rPr>
                <w:rFonts w:ascii="Arial" w:eastAsia="PMingLiU" w:hAnsi="Arial" w:cs="Times New Roman"/>
                <w:sz w:val="26"/>
                <w:szCs w:val="26"/>
                <w:lang w:eastAsia="zh-TW"/>
              </w:rPr>
            </w:pPr>
          </w:p>
        </w:tc>
      </w:tr>
      <w:tr w:rsidR="002550DB" w:rsidRPr="0067781C" w14:paraId="552024D5" w14:textId="77777777">
        <w:trPr>
          <w:trHeight w:val="313"/>
        </w:trPr>
        <w:tc>
          <w:tcPr>
            <w:tcW w:w="1908" w:type="dxa"/>
            <w:vAlign w:val="center"/>
          </w:tcPr>
          <w:p w14:paraId="30E9550F" w14:textId="77777777" w:rsidR="002550DB" w:rsidRPr="0067781C" w:rsidRDefault="002550DB" w:rsidP="0088532C">
            <w:pPr>
              <w:spacing w:after="0" w:line="240" w:lineRule="auto"/>
              <w:rPr>
                <w:rFonts w:ascii="Arial" w:eastAsia="PMingLiU" w:hAnsi="Arial" w:cs="Times New Roman"/>
                <w:sz w:val="26"/>
                <w:szCs w:val="26"/>
                <w:lang w:eastAsia="zh-TW"/>
              </w:rPr>
            </w:pPr>
          </w:p>
        </w:tc>
        <w:tc>
          <w:tcPr>
            <w:tcW w:w="1260" w:type="dxa"/>
            <w:vAlign w:val="center"/>
          </w:tcPr>
          <w:p w14:paraId="0270F9D8" w14:textId="77777777" w:rsidR="002550DB" w:rsidRPr="0067781C" w:rsidRDefault="002550DB" w:rsidP="0088532C">
            <w:pPr>
              <w:spacing w:after="0" w:line="240" w:lineRule="auto"/>
              <w:jc w:val="center"/>
              <w:rPr>
                <w:rFonts w:ascii="Arial" w:eastAsia="PMingLiU" w:hAnsi="Arial" w:cs="Times New Roman"/>
                <w:sz w:val="26"/>
                <w:szCs w:val="26"/>
                <w:lang w:eastAsia="zh-TW"/>
              </w:rPr>
            </w:pPr>
          </w:p>
        </w:tc>
        <w:tc>
          <w:tcPr>
            <w:tcW w:w="3870" w:type="dxa"/>
            <w:vAlign w:val="center"/>
          </w:tcPr>
          <w:p w14:paraId="432D7B55" w14:textId="77777777" w:rsidR="002550DB" w:rsidRPr="0067781C" w:rsidRDefault="002550DB" w:rsidP="0088532C">
            <w:pPr>
              <w:spacing w:after="0" w:line="240" w:lineRule="auto"/>
              <w:rPr>
                <w:rFonts w:ascii="Arial" w:eastAsia="PMingLiU" w:hAnsi="Arial" w:cs="Times New Roman"/>
                <w:sz w:val="26"/>
                <w:szCs w:val="26"/>
                <w:lang w:eastAsia="zh-TW"/>
              </w:rPr>
            </w:pPr>
          </w:p>
        </w:tc>
        <w:tc>
          <w:tcPr>
            <w:tcW w:w="2495" w:type="dxa"/>
            <w:vAlign w:val="center"/>
          </w:tcPr>
          <w:p w14:paraId="42E137A2" w14:textId="77777777" w:rsidR="002550DB" w:rsidRPr="0067781C" w:rsidRDefault="002550DB" w:rsidP="0088532C">
            <w:pPr>
              <w:spacing w:after="0" w:line="240" w:lineRule="auto"/>
              <w:rPr>
                <w:rFonts w:ascii="Arial" w:eastAsia="PMingLiU" w:hAnsi="Arial" w:cs="Times New Roman"/>
                <w:sz w:val="26"/>
                <w:szCs w:val="26"/>
                <w:lang w:eastAsia="zh-TW"/>
              </w:rPr>
            </w:pPr>
          </w:p>
        </w:tc>
      </w:tr>
    </w:tbl>
    <w:p w14:paraId="4D31D732" w14:textId="77777777" w:rsidR="002550DB" w:rsidRPr="0067781C" w:rsidRDefault="002550DB">
      <w:pPr>
        <w:rPr>
          <w:rFonts w:ascii="Arial" w:hAnsi="Arial" w:cs="Arial"/>
          <w:sz w:val="26"/>
          <w:szCs w:val="26"/>
        </w:rPr>
      </w:pPr>
      <w:r w:rsidRPr="0067781C">
        <w:rPr>
          <w:rFonts w:ascii="Arial" w:hAnsi="Arial" w:cs="Arial"/>
          <w:sz w:val="26"/>
          <w:szCs w:val="26"/>
        </w:rPr>
        <w:br w:type="page"/>
      </w:r>
    </w:p>
    <w:p w14:paraId="0C196E83" w14:textId="77777777" w:rsidR="002550DB" w:rsidRPr="0067781C" w:rsidRDefault="002550DB" w:rsidP="00656F37">
      <w:pPr>
        <w:pStyle w:val="TOCHeading"/>
        <w:jc w:val="center"/>
        <w:rPr>
          <w:rFonts w:ascii="Arial" w:hAnsi="Arial" w:cs="Arial"/>
          <w:color w:val="000000"/>
          <w:sz w:val="26"/>
          <w:szCs w:val="26"/>
        </w:rPr>
      </w:pPr>
      <w:r w:rsidRPr="0067781C">
        <w:rPr>
          <w:rFonts w:ascii="Arial" w:hAnsi="Arial" w:cs="Arial"/>
          <w:color w:val="000000"/>
          <w:sz w:val="26"/>
          <w:szCs w:val="26"/>
        </w:rPr>
        <w:t>Table of Contents</w:t>
      </w:r>
    </w:p>
    <w:p w14:paraId="46B146CB" w14:textId="77777777" w:rsidR="002550DB" w:rsidRPr="00C53071" w:rsidRDefault="002550DB" w:rsidP="00656F37">
      <w:pPr>
        <w:rPr>
          <w:rFonts w:ascii="Arial" w:hAnsi="Arial" w:cs="Arial"/>
          <w:b/>
          <w:bCs/>
          <w:sz w:val="26"/>
          <w:szCs w:val="26"/>
        </w:rPr>
      </w:pPr>
    </w:p>
    <w:p w14:paraId="19F5C439" w14:textId="77777777" w:rsidR="002550DB" w:rsidRDefault="002550DB">
      <w:pPr>
        <w:pStyle w:val="TOC1"/>
        <w:tabs>
          <w:tab w:val="clear" w:pos="440"/>
          <w:tab w:val="left" w:pos="457"/>
        </w:tabs>
        <w:rPr>
          <w:rFonts w:ascii="Calibri" w:eastAsia="Times New Roman" w:hAnsi="Calibri" w:cs="Times New Roman"/>
          <w:sz w:val="24"/>
          <w:szCs w:val="24"/>
          <w:lang w:eastAsia="ja-JP"/>
        </w:rPr>
      </w:pPr>
      <w:r w:rsidRPr="00C53071">
        <w:rPr>
          <w:b/>
          <w:bCs/>
        </w:rPr>
        <w:fldChar w:fldCharType="begin"/>
      </w:r>
      <w:r w:rsidRPr="00C53071">
        <w:rPr>
          <w:b/>
          <w:bCs/>
        </w:rPr>
        <w:instrText xml:space="preserve"> TOC \o "1-3" \h \z \u </w:instrText>
      </w:r>
      <w:r w:rsidRPr="00C53071">
        <w:rPr>
          <w:b/>
          <w:bCs/>
        </w:rPr>
        <w:fldChar w:fldCharType="separate"/>
      </w:r>
      <w:r>
        <w:t>1.</w:t>
      </w:r>
      <w:r>
        <w:rPr>
          <w:rFonts w:ascii="Calibri" w:eastAsia="Times New Roman" w:hAnsi="Calibri" w:cs="Times New Roman"/>
          <w:sz w:val="24"/>
          <w:szCs w:val="24"/>
          <w:lang w:eastAsia="ja-JP"/>
        </w:rPr>
        <w:tab/>
      </w:r>
      <w:r w:rsidRPr="00E71B04">
        <w:rPr>
          <w:color w:val="000000"/>
        </w:rPr>
        <w:t>Introduction</w:t>
      </w:r>
      <w:r>
        <w:rPr>
          <w:rFonts w:cs="Times New Roman"/>
        </w:rPr>
        <w:tab/>
      </w:r>
      <w:r>
        <w:fldChar w:fldCharType="begin"/>
      </w:r>
      <w:r>
        <w:instrText xml:space="preserve"> PAGEREF _Toc276757453 \h </w:instrText>
      </w:r>
      <w:r>
        <w:fldChar w:fldCharType="separate"/>
      </w:r>
      <w:r>
        <w:t>4</w:t>
      </w:r>
      <w:r>
        <w:fldChar w:fldCharType="end"/>
      </w:r>
    </w:p>
    <w:p w14:paraId="04757675" w14:textId="77777777" w:rsidR="002550DB" w:rsidRDefault="002550DB">
      <w:pPr>
        <w:pStyle w:val="TOC1"/>
        <w:tabs>
          <w:tab w:val="clear" w:pos="440"/>
          <w:tab w:val="left" w:pos="457"/>
        </w:tabs>
        <w:rPr>
          <w:rFonts w:ascii="Calibri" w:eastAsia="Times New Roman" w:hAnsi="Calibri" w:cs="Times New Roman"/>
          <w:sz w:val="24"/>
          <w:szCs w:val="24"/>
          <w:lang w:eastAsia="ja-JP"/>
        </w:rPr>
      </w:pPr>
      <w:r>
        <w:t>2.</w:t>
      </w:r>
      <w:r>
        <w:rPr>
          <w:rFonts w:ascii="Calibri" w:eastAsia="Times New Roman" w:hAnsi="Calibri" w:cs="Times New Roman"/>
          <w:sz w:val="24"/>
          <w:szCs w:val="24"/>
          <w:lang w:eastAsia="ja-JP"/>
        </w:rPr>
        <w:tab/>
      </w:r>
      <w:r w:rsidRPr="00E71B04">
        <w:rPr>
          <w:color w:val="000000"/>
        </w:rPr>
        <w:t>System Vision</w:t>
      </w:r>
      <w:r>
        <w:rPr>
          <w:rFonts w:cs="Times New Roman"/>
        </w:rPr>
        <w:tab/>
      </w:r>
      <w:r>
        <w:fldChar w:fldCharType="begin"/>
      </w:r>
      <w:r>
        <w:instrText xml:space="preserve"> PAGEREF _Toc276757454 \h </w:instrText>
      </w:r>
      <w:r>
        <w:fldChar w:fldCharType="separate"/>
      </w:r>
      <w:r>
        <w:t>4</w:t>
      </w:r>
      <w:r>
        <w:fldChar w:fldCharType="end"/>
      </w:r>
    </w:p>
    <w:p w14:paraId="294E1F60" w14:textId="77777777" w:rsidR="002550DB" w:rsidRDefault="002550DB">
      <w:pPr>
        <w:pStyle w:val="TOC1"/>
        <w:tabs>
          <w:tab w:val="clear" w:pos="440"/>
          <w:tab w:val="left" w:pos="457"/>
        </w:tabs>
        <w:rPr>
          <w:rFonts w:ascii="Calibri" w:eastAsia="Times New Roman" w:hAnsi="Calibri" w:cs="Times New Roman"/>
          <w:sz w:val="24"/>
          <w:szCs w:val="24"/>
          <w:lang w:eastAsia="ja-JP"/>
        </w:rPr>
      </w:pPr>
      <w:r>
        <w:t>3.</w:t>
      </w:r>
      <w:r>
        <w:rPr>
          <w:rFonts w:ascii="Calibri" w:eastAsia="Times New Roman" w:hAnsi="Calibri" w:cs="Times New Roman"/>
          <w:sz w:val="24"/>
          <w:szCs w:val="24"/>
          <w:lang w:eastAsia="ja-JP"/>
        </w:rPr>
        <w:tab/>
      </w:r>
      <w:r w:rsidRPr="00E71B04">
        <w:rPr>
          <w:color w:val="000000"/>
        </w:rPr>
        <w:t>Current Status</w:t>
      </w:r>
      <w:r>
        <w:rPr>
          <w:rFonts w:cs="Times New Roman"/>
        </w:rPr>
        <w:tab/>
      </w:r>
      <w:r>
        <w:fldChar w:fldCharType="begin"/>
      </w:r>
      <w:r>
        <w:instrText xml:space="preserve"> PAGEREF _Toc276757455 \h </w:instrText>
      </w:r>
      <w:r>
        <w:fldChar w:fldCharType="separate"/>
      </w:r>
      <w:r>
        <w:t>5</w:t>
      </w:r>
      <w:r>
        <w:fldChar w:fldCharType="end"/>
      </w:r>
    </w:p>
    <w:p w14:paraId="35167A8C" w14:textId="77777777" w:rsidR="002550DB" w:rsidRDefault="002550DB">
      <w:pPr>
        <w:pStyle w:val="TOC1"/>
        <w:tabs>
          <w:tab w:val="clear" w:pos="440"/>
          <w:tab w:val="left" w:pos="457"/>
        </w:tabs>
        <w:rPr>
          <w:rFonts w:ascii="Calibri" w:eastAsia="Times New Roman" w:hAnsi="Calibri" w:cs="Times New Roman"/>
          <w:sz w:val="24"/>
          <w:szCs w:val="24"/>
          <w:lang w:eastAsia="ja-JP"/>
        </w:rPr>
      </w:pPr>
      <w:r>
        <w:t>4.</w:t>
      </w:r>
      <w:r>
        <w:rPr>
          <w:rFonts w:ascii="Calibri" w:eastAsia="Times New Roman" w:hAnsi="Calibri" w:cs="Times New Roman"/>
          <w:sz w:val="24"/>
          <w:szCs w:val="24"/>
          <w:lang w:eastAsia="ja-JP"/>
        </w:rPr>
        <w:tab/>
      </w:r>
      <w:r>
        <w:t>Suggested Solutions</w:t>
      </w:r>
      <w:r>
        <w:tab/>
      </w:r>
      <w:r>
        <w:fldChar w:fldCharType="begin"/>
      </w:r>
      <w:r>
        <w:instrText xml:space="preserve"> PAGEREF _Toc276757456 \h </w:instrText>
      </w:r>
      <w:r>
        <w:fldChar w:fldCharType="separate"/>
      </w:r>
      <w:r>
        <w:t>5</w:t>
      </w:r>
      <w:r>
        <w:fldChar w:fldCharType="end"/>
      </w:r>
    </w:p>
    <w:p w14:paraId="3A680A14" w14:textId="77777777" w:rsidR="002550DB" w:rsidRDefault="002550DB">
      <w:pPr>
        <w:pStyle w:val="TOC1"/>
        <w:tabs>
          <w:tab w:val="clear" w:pos="440"/>
          <w:tab w:val="left" w:pos="457"/>
        </w:tabs>
        <w:rPr>
          <w:rFonts w:ascii="Calibri" w:eastAsia="Times New Roman" w:hAnsi="Calibri" w:cs="Times New Roman"/>
          <w:sz w:val="24"/>
          <w:szCs w:val="24"/>
          <w:lang w:eastAsia="ja-JP"/>
        </w:rPr>
      </w:pPr>
      <w:r>
        <w:t>5.</w:t>
      </w:r>
      <w:r>
        <w:rPr>
          <w:rFonts w:ascii="Calibri" w:eastAsia="Times New Roman" w:hAnsi="Calibri" w:cs="Times New Roman"/>
          <w:sz w:val="24"/>
          <w:szCs w:val="24"/>
          <w:lang w:eastAsia="ja-JP"/>
        </w:rPr>
        <w:tab/>
      </w:r>
      <w:r w:rsidRPr="00E71B04">
        <w:rPr>
          <w:color w:val="000000"/>
        </w:rPr>
        <w:t>Conclusion and Future Work</w:t>
      </w:r>
      <w:r>
        <w:rPr>
          <w:rFonts w:cs="Times New Roman"/>
        </w:rPr>
        <w:tab/>
      </w:r>
      <w:r>
        <w:fldChar w:fldCharType="begin"/>
      </w:r>
      <w:r>
        <w:instrText xml:space="preserve"> PAGEREF _Toc276757457 \h </w:instrText>
      </w:r>
      <w:r>
        <w:fldChar w:fldCharType="separate"/>
      </w:r>
      <w:r>
        <w:t>5</w:t>
      </w:r>
      <w:r>
        <w:fldChar w:fldCharType="end"/>
      </w:r>
    </w:p>
    <w:p w14:paraId="4457641A" w14:textId="77777777" w:rsidR="002550DB" w:rsidRPr="0067781C" w:rsidRDefault="002550DB">
      <w:pPr>
        <w:rPr>
          <w:rFonts w:ascii="Arial" w:hAnsi="Arial" w:cs="Arial"/>
          <w:sz w:val="26"/>
          <w:szCs w:val="26"/>
        </w:rPr>
      </w:pPr>
      <w:r w:rsidRPr="00C53071">
        <w:rPr>
          <w:b/>
          <w:bCs/>
        </w:rPr>
        <w:fldChar w:fldCharType="end"/>
      </w:r>
    </w:p>
    <w:p w14:paraId="67A8142E" w14:textId="77777777" w:rsidR="002550DB" w:rsidRPr="0067781C" w:rsidRDefault="002550DB" w:rsidP="00656F37">
      <w:pPr>
        <w:pStyle w:val="Heading1"/>
        <w:numPr>
          <w:ilvl w:val="0"/>
          <w:numId w:val="0"/>
        </w:numPr>
        <w:rPr>
          <w:rFonts w:cs="Times New Roman"/>
          <w:color w:val="000000"/>
          <w:sz w:val="26"/>
          <w:szCs w:val="26"/>
        </w:rPr>
      </w:pPr>
    </w:p>
    <w:p w14:paraId="361B27A4" w14:textId="77777777" w:rsidR="002550DB" w:rsidRPr="0067781C" w:rsidRDefault="002550DB">
      <w:pPr>
        <w:rPr>
          <w:rFonts w:ascii="Arial" w:hAnsi="Arial" w:cs="Arial"/>
          <w:color w:val="000000"/>
          <w:sz w:val="26"/>
          <w:szCs w:val="26"/>
        </w:rPr>
      </w:pPr>
    </w:p>
    <w:p w14:paraId="4ACC8CE1" w14:textId="77777777" w:rsidR="002550DB" w:rsidRPr="0067781C" w:rsidRDefault="002550DB">
      <w:pPr>
        <w:rPr>
          <w:rFonts w:ascii="Arial" w:hAnsi="Arial" w:cs="Arial"/>
          <w:color w:val="000000"/>
          <w:sz w:val="26"/>
          <w:szCs w:val="26"/>
        </w:rPr>
      </w:pPr>
      <w:r w:rsidRPr="0067781C">
        <w:rPr>
          <w:rFonts w:ascii="Arial" w:hAnsi="Arial" w:cs="Arial"/>
          <w:color w:val="000000"/>
          <w:sz w:val="26"/>
          <w:szCs w:val="26"/>
        </w:rPr>
        <w:br w:type="page"/>
      </w:r>
    </w:p>
    <w:p w14:paraId="24456676" w14:textId="77777777" w:rsidR="002550DB" w:rsidRPr="0067781C" w:rsidRDefault="002550DB" w:rsidP="008E3772">
      <w:pPr>
        <w:spacing w:after="0"/>
        <w:rPr>
          <w:rFonts w:ascii="Arial" w:hAnsi="Arial" w:cs="Arial"/>
          <w:sz w:val="26"/>
          <w:szCs w:val="26"/>
        </w:rPr>
      </w:pPr>
    </w:p>
    <w:p w14:paraId="157884BA" w14:textId="77777777" w:rsidR="002550DB" w:rsidRPr="0067781C" w:rsidRDefault="002550DB" w:rsidP="00CD4541">
      <w:pPr>
        <w:pStyle w:val="Heading1"/>
        <w:rPr>
          <w:color w:val="000000"/>
          <w:sz w:val="26"/>
          <w:szCs w:val="26"/>
        </w:rPr>
      </w:pPr>
      <w:bookmarkStart w:id="0" w:name="_Toc276757453"/>
      <w:r w:rsidRPr="0067781C">
        <w:rPr>
          <w:color w:val="000000"/>
          <w:sz w:val="26"/>
          <w:szCs w:val="26"/>
        </w:rPr>
        <w:t>Introduction</w:t>
      </w:r>
      <w:bookmarkEnd w:id="0"/>
    </w:p>
    <w:p w14:paraId="4B888E77" w14:textId="77777777" w:rsidR="002550DB" w:rsidRPr="0067781C" w:rsidRDefault="002550DB" w:rsidP="00CD4541">
      <w:pPr>
        <w:spacing w:after="0"/>
        <w:rPr>
          <w:rFonts w:ascii="Arial" w:hAnsi="Arial" w:cs="Arial"/>
          <w:color w:val="000000"/>
          <w:sz w:val="26"/>
          <w:szCs w:val="26"/>
        </w:rPr>
      </w:pPr>
    </w:p>
    <w:p w14:paraId="50CE3C3A" w14:textId="77777777" w:rsidR="002550DB" w:rsidRDefault="002550DB" w:rsidP="00BB26B1">
      <w:pPr>
        <w:spacing w:after="0"/>
        <w:ind w:firstLine="360"/>
        <w:jc w:val="both"/>
        <w:rPr>
          <w:rFonts w:ascii="Arial" w:hAnsi="Arial" w:cs="Arial"/>
          <w:sz w:val="26"/>
          <w:szCs w:val="26"/>
        </w:rPr>
      </w:pPr>
      <w:r>
        <w:rPr>
          <w:rFonts w:ascii="Arial" w:hAnsi="Arial" w:cs="Arial"/>
          <w:sz w:val="26"/>
          <w:szCs w:val="26"/>
        </w:rPr>
        <w:t xml:space="preserve">This document presents an approach for the development of an intelligent Tourist Recommender System, to be applied at Airlink company. The proposal is made by Laboratory of Systems Analysis and Verification (SAVE), Ho Chi Minh City University of Technology. </w:t>
      </w:r>
    </w:p>
    <w:p w14:paraId="12E96479" w14:textId="77777777" w:rsidR="002550DB" w:rsidRDefault="002550DB" w:rsidP="00BB26B1">
      <w:pPr>
        <w:spacing w:after="0"/>
        <w:ind w:firstLine="360"/>
        <w:jc w:val="both"/>
        <w:rPr>
          <w:rFonts w:ascii="Arial" w:hAnsi="Arial" w:cs="Arial"/>
          <w:sz w:val="26"/>
          <w:szCs w:val="26"/>
        </w:rPr>
      </w:pPr>
      <w:r>
        <w:rPr>
          <w:rFonts w:ascii="Arial" w:hAnsi="Arial" w:cs="Arial"/>
          <w:sz w:val="26"/>
          <w:szCs w:val="26"/>
        </w:rPr>
        <w:t xml:space="preserve">Once successfully done, this approach will help </w:t>
      </w:r>
      <w:ins w:id="1" w:author="1" w:date="2014-11-06T11:13:00Z">
        <w:r>
          <w:rPr>
            <w:rFonts w:ascii="Arial" w:hAnsi="Arial" w:cs="Arial"/>
            <w:sz w:val="26"/>
            <w:szCs w:val="26"/>
            <w:lang w:eastAsia="ja-JP"/>
          </w:rPr>
          <w:t>Airlink</w:t>
        </w:r>
      </w:ins>
      <w:r>
        <w:rPr>
          <w:rFonts w:ascii="Arial" w:hAnsi="Arial" w:cs="Arial"/>
          <w:sz w:val="26"/>
          <w:szCs w:val="26"/>
        </w:rPr>
        <w:t xml:space="preserve"> to distinguish itself with other competitors by the intelligent techniques that can automatically recommend a potential customer the appropriate tours matching with customer's need.</w:t>
      </w:r>
    </w:p>
    <w:p w14:paraId="1EC042E9" w14:textId="77777777" w:rsidR="002550DB" w:rsidRPr="0067781C" w:rsidRDefault="002550DB" w:rsidP="00CD4541">
      <w:pPr>
        <w:spacing w:after="0"/>
        <w:ind w:firstLine="360"/>
        <w:rPr>
          <w:rFonts w:ascii="Arial" w:hAnsi="Arial" w:cs="Arial"/>
          <w:color w:val="000000"/>
          <w:sz w:val="26"/>
          <w:szCs w:val="26"/>
        </w:rPr>
      </w:pPr>
    </w:p>
    <w:p w14:paraId="50D3AD06" w14:textId="77777777" w:rsidR="002550DB" w:rsidRPr="0067781C" w:rsidRDefault="002550DB" w:rsidP="00CD4541">
      <w:pPr>
        <w:spacing w:after="0"/>
        <w:rPr>
          <w:rFonts w:ascii="Arial" w:hAnsi="Arial" w:cs="Arial"/>
          <w:color w:val="000000"/>
          <w:sz w:val="26"/>
          <w:szCs w:val="26"/>
        </w:rPr>
      </w:pPr>
    </w:p>
    <w:p w14:paraId="63A1AADA" w14:textId="77777777" w:rsidR="002550DB" w:rsidRPr="0067781C" w:rsidRDefault="002550DB" w:rsidP="007C6F53">
      <w:pPr>
        <w:pStyle w:val="Heading1"/>
        <w:rPr>
          <w:rFonts w:cs="Times New Roman"/>
          <w:color w:val="000000"/>
          <w:sz w:val="26"/>
          <w:szCs w:val="26"/>
        </w:rPr>
      </w:pPr>
      <w:bookmarkStart w:id="2" w:name="_Toc276757454"/>
      <w:r>
        <w:rPr>
          <w:color w:val="000000"/>
          <w:sz w:val="26"/>
          <w:szCs w:val="26"/>
        </w:rPr>
        <w:t>System Vision</w:t>
      </w:r>
      <w:bookmarkEnd w:id="2"/>
    </w:p>
    <w:p w14:paraId="4C2447B5" w14:textId="77777777" w:rsidR="002550DB" w:rsidRPr="0067781C" w:rsidRDefault="002550DB" w:rsidP="00A1660A">
      <w:pPr>
        <w:spacing w:after="0"/>
        <w:rPr>
          <w:rFonts w:ascii="Arial" w:hAnsi="Arial" w:cs="Arial"/>
          <w:color w:val="000000"/>
          <w:sz w:val="26"/>
          <w:szCs w:val="26"/>
        </w:rPr>
      </w:pPr>
    </w:p>
    <w:p w14:paraId="26DFD4C8" w14:textId="77777777" w:rsidR="002550DB" w:rsidRDefault="002550DB" w:rsidP="005A3F81">
      <w:pPr>
        <w:spacing w:after="0"/>
        <w:ind w:firstLine="360"/>
        <w:jc w:val="both"/>
        <w:rPr>
          <w:rFonts w:ascii="Arial" w:hAnsi="Arial" w:cs="Arial"/>
          <w:color w:val="000000"/>
          <w:sz w:val="26"/>
          <w:szCs w:val="26"/>
        </w:rPr>
      </w:pPr>
      <w:r>
        <w:rPr>
          <w:rFonts w:ascii="Arial" w:hAnsi="Arial" w:cs="Arial"/>
          <w:color w:val="000000"/>
          <w:sz w:val="26"/>
          <w:szCs w:val="26"/>
        </w:rPr>
        <w:t>The proposed Tourist Recommender System is given in Figure 1.</w:t>
      </w:r>
    </w:p>
    <w:p w14:paraId="73F2B0F4" w14:textId="77777777" w:rsidR="002550DB" w:rsidRDefault="002550DB" w:rsidP="005A3F81">
      <w:pPr>
        <w:spacing w:after="0"/>
        <w:ind w:firstLine="360"/>
        <w:jc w:val="both"/>
        <w:rPr>
          <w:rFonts w:ascii="Arial" w:hAnsi="Arial" w:cs="Arial"/>
          <w:color w:val="000000"/>
          <w:sz w:val="26"/>
          <w:szCs w:val="26"/>
        </w:rPr>
      </w:pPr>
    </w:p>
    <w:p w14:paraId="407B789A" w14:textId="77777777" w:rsidR="002550DB" w:rsidRPr="0067781C" w:rsidRDefault="00885EDE" w:rsidP="00077DD5">
      <w:pPr>
        <w:spacing w:after="0"/>
        <w:ind w:firstLine="360"/>
        <w:jc w:val="center"/>
        <w:rPr>
          <w:rFonts w:cs="Times New Roman"/>
          <w:noProof/>
          <w:sz w:val="26"/>
          <w:szCs w:val="26"/>
        </w:rPr>
      </w:pPr>
      <w:r>
        <w:rPr>
          <w:rFonts w:cs="Times New Roman"/>
          <w:noProof/>
          <w:lang w:eastAsia="ja-JP"/>
        </w:rPr>
        <w:pict w14:anchorId="12E63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75pt;height:269pt;visibility:visible">
            <v:imagedata r:id="rId8" o:title=""/>
          </v:shape>
        </w:pict>
      </w:r>
    </w:p>
    <w:p w14:paraId="5BCE7E71" w14:textId="77777777" w:rsidR="002550DB" w:rsidRDefault="002550DB" w:rsidP="00077DD5">
      <w:pPr>
        <w:spacing w:after="0"/>
        <w:ind w:firstLine="360"/>
        <w:jc w:val="center"/>
        <w:rPr>
          <w:rFonts w:ascii="Arial" w:hAnsi="Arial" w:cs="Arial"/>
          <w:color w:val="000000"/>
          <w:sz w:val="26"/>
          <w:szCs w:val="26"/>
        </w:rPr>
      </w:pPr>
      <w:r>
        <w:rPr>
          <w:rFonts w:ascii="Arial" w:hAnsi="Arial" w:cs="Arial"/>
          <w:color w:val="000000"/>
          <w:sz w:val="26"/>
          <w:szCs w:val="26"/>
        </w:rPr>
        <w:t>Figure 1 – The intelligent Tourist Recommender System</w:t>
      </w:r>
    </w:p>
    <w:p w14:paraId="1BD58E5E" w14:textId="77777777" w:rsidR="002550DB" w:rsidRDefault="002550DB" w:rsidP="00077DD5">
      <w:pPr>
        <w:spacing w:after="0"/>
        <w:ind w:firstLine="360"/>
        <w:jc w:val="center"/>
        <w:rPr>
          <w:rFonts w:ascii="Arial" w:hAnsi="Arial" w:cs="Arial"/>
          <w:color w:val="000000"/>
          <w:sz w:val="26"/>
          <w:szCs w:val="26"/>
        </w:rPr>
      </w:pPr>
    </w:p>
    <w:p w14:paraId="6AC37367" w14:textId="77777777" w:rsidR="002550DB" w:rsidRDefault="002550DB" w:rsidP="009F7552">
      <w:pPr>
        <w:spacing w:after="0"/>
        <w:ind w:firstLine="360"/>
        <w:jc w:val="both"/>
        <w:rPr>
          <w:rFonts w:ascii="Arial" w:hAnsi="Arial" w:cs="Arial"/>
          <w:color w:val="000000"/>
          <w:sz w:val="26"/>
          <w:szCs w:val="26"/>
        </w:rPr>
      </w:pPr>
      <w:r>
        <w:rPr>
          <w:rFonts w:ascii="Arial" w:hAnsi="Arial" w:cs="Arial"/>
          <w:color w:val="000000"/>
          <w:sz w:val="26"/>
          <w:szCs w:val="26"/>
        </w:rPr>
        <w:t>As described in Figure 1, the Tourist Recommender System consists of three major modules as follows:</w:t>
      </w:r>
    </w:p>
    <w:p w14:paraId="672F2CA7" w14:textId="77777777" w:rsidR="002550DB" w:rsidRDefault="002550DB" w:rsidP="009F7552">
      <w:pPr>
        <w:spacing w:after="0"/>
        <w:ind w:firstLine="360"/>
        <w:jc w:val="both"/>
        <w:rPr>
          <w:rFonts w:ascii="Arial" w:hAnsi="Arial" w:cs="Arial"/>
          <w:color w:val="000000"/>
          <w:sz w:val="26"/>
          <w:szCs w:val="26"/>
        </w:rPr>
      </w:pPr>
    </w:p>
    <w:p w14:paraId="17D0F4A3" w14:textId="77777777" w:rsidR="002550DB" w:rsidRDefault="002550DB" w:rsidP="009F7552">
      <w:pPr>
        <w:spacing w:after="0"/>
        <w:ind w:firstLine="360"/>
        <w:jc w:val="both"/>
        <w:rPr>
          <w:rFonts w:ascii="Arial" w:hAnsi="Arial" w:cs="Arial"/>
          <w:color w:val="000000"/>
          <w:sz w:val="26"/>
          <w:szCs w:val="26"/>
        </w:rPr>
      </w:pPr>
      <w:r>
        <w:rPr>
          <w:rFonts w:ascii="Arial" w:hAnsi="Arial" w:cs="Arial"/>
          <w:color w:val="000000"/>
          <w:sz w:val="26"/>
          <w:szCs w:val="26"/>
        </w:rPr>
        <w:lastRenderedPageBreak/>
        <w:t xml:space="preserve">- </w:t>
      </w:r>
      <w:r w:rsidRPr="00115C92">
        <w:rPr>
          <w:rFonts w:ascii="Arial" w:hAnsi="Arial" w:cs="Arial"/>
          <w:i/>
          <w:iCs/>
          <w:color w:val="000000"/>
          <w:sz w:val="26"/>
          <w:szCs w:val="26"/>
        </w:rPr>
        <w:t xml:space="preserve">Module </w:t>
      </w:r>
      <w:r w:rsidRPr="00115C92">
        <w:rPr>
          <w:rFonts w:ascii="Arial" w:hAnsi="Arial" w:cs="Arial"/>
          <w:color w:val="000000"/>
          <w:sz w:val="26"/>
          <w:szCs w:val="26"/>
        </w:rPr>
        <w:t>1</w:t>
      </w:r>
      <w:r w:rsidRPr="00115C92">
        <w:rPr>
          <w:rFonts w:ascii="Arial" w:hAnsi="Arial" w:cs="Arial"/>
          <w:i/>
          <w:iCs/>
          <w:color w:val="000000"/>
          <w:sz w:val="26"/>
          <w:szCs w:val="26"/>
        </w:rPr>
        <w:t>:</w:t>
      </w:r>
      <w:r>
        <w:rPr>
          <w:rFonts w:ascii="Arial" w:hAnsi="Arial" w:cs="Arial"/>
          <w:color w:val="000000"/>
          <w:sz w:val="26"/>
          <w:szCs w:val="26"/>
        </w:rPr>
        <w:t xml:space="preserve"> It collects feedback/comments from users regarding tour quality. Then, the comments are processed and evaluated as numerical scores of the mentioned tour. The evaluated scores are then stored in database for further use. For Vietnamese market, the Natural Language Processing (NLP) techniques for local language are heavily involved.</w:t>
      </w:r>
    </w:p>
    <w:p w14:paraId="4645CF41" w14:textId="77777777" w:rsidR="002550DB" w:rsidRDefault="002550DB" w:rsidP="009F7552">
      <w:pPr>
        <w:spacing w:after="0"/>
        <w:ind w:firstLine="360"/>
        <w:jc w:val="both"/>
        <w:rPr>
          <w:rFonts w:ascii="Arial" w:hAnsi="Arial" w:cs="Arial"/>
          <w:color w:val="000000"/>
          <w:sz w:val="26"/>
          <w:szCs w:val="26"/>
        </w:rPr>
      </w:pPr>
    </w:p>
    <w:p w14:paraId="7F2CD9BC" w14:textId="77777777" w:rsidR="002550DB" w:rsidRDefault="002550DB" w:rsidP="009F7552">
      <w:pPr>
        <w:spacing w:after="0"/>
        <w:ind w:firstLine="360"/>
        <w:jc w:val="both"/>
        <w:rPr>
          <w:rFonts w:ascii="Arial" w:hAnsi="Arial" w:cs="Arial"/>
          <w:color w:val="000000"/>
          <w:sz w:val="26"/>
          <w:szCs w:val="26"/>
        </w:rPr>
      </w:pPr>
      <w:r>
        <w:rPr>
          <w:rFonts w:ascii="Arial" w:hAnsi="Arial" w:cs="Arial"/>
          <w:color w:val="000000"/>
          <w:sz w:val="26"/>
          <w:szCs w:val="26"/>
        </w:rPr>
        <w:t xml:space="preserve">- </w:t>
      </w:r>
      <w:r w:rsidRPr="00115C92">
        <w:rPr>
          <w:rFonts w:ascii="Arial" w:hAnsi="Arial" w:cs="Arial"/>
          <w:i/>
          <w:iCs/>
          <w:color w:val="000000"/>
          <w:sz w:val="26"/>
          <w:szCs w:val="26"/>
        </w:rPr>
        <w:t xml:space="preserve">Module </w:t>
      </w:r>
      <w:r w:rsidRPr="00115C92">
        <w:rPr>
          <w:rFonts w:ascii="Arial" w:hAnsi="Arial" w:cs="Arial"/>
          <w:color w:val="000000"/>
          <w:sz w:val="26"/>
          <w:szCs w:val="26"/>
        </w:rPr>
        <w:t>3</w:t>
      </w:r>
      <w:r w:rsidRPr="00115C92">
        <w:rPr>
          <w:rFonts w:ascii="Arial" w:hAnsi="Arial" w:cs="Arial"/>
          <w:i/>
          <w:iCs/>
          <w:color w:val="000000"/>
          <w:sz w:val="26"/>
          <w:szCs w:val="26"/>
        </w:rPr>
        <w:t>:</w:t>
      </w:r>
      <w:r>
        <w:rPr>
          <w:rFonts w:ascii="Arial" w:hAnsi="Arial" w:cs="Arial"/>
          <w:color w:val="000000"/>
          <w:sz w:val="26"/>
          <w:szCs w:val="26"/>
        </w:rPr>
        <w:t xml:space="preserve"> It collects information from the Web, operators and other external sources. Information collected from there sources can be automatically standardized and evaluated as scores and stored to database.</w:t>
      </w:r>
    </w:p>
    <w:p w14:paraId="76A9FB6D" w14:textId="77777777" w:rsidR="002550DB" w:rsidRDefault="002550DB" w:rsidP="009F7552">
      <w:pPr>
        <w:spacing w:after="0"/>
        <w:ind w:firstLine="360"/>
        <w:jc w:val="both"/>
        <w:rPr>
          <w:rFonts w:ascii="Arial" w:hAnsi="Arial" w:cs="Arial"/>
          <w:color w:val="000000"/>
          <w:sz w:val="26"/>
          <w:szCs w:val="26"/>
        </w:rPr>
      </w:pPr>
    </w:p>
    <w:p w14:paraId="721F87CB" w14:textId="77777777" w:rsidR="002550DB" w:rsidRDefault="002550DB" w:rsidP="009F7552">
      <w:pPr>
        <w:spacing w:after="0"/>
        <w:ind w:firstLine="360"/>
        <w:jc w:val="both"/>
        <w:rPr>
          <w:rFonts w:ascii="Arial" w:hAnsi="Arial" w:cs="Arial"/>
          <w:color w:val="000000"/>
          <w:sz w:val="26"/>
          <w:szCs w:val="26"/>
        </w:rPr>
      </w:pPr>
      <w:r>
        <w:rPr>
          <w:rFonts w:ascii="Arial" w:hAnsi="Arial" w:cs="Arial"/>
          <w:color w:val="000000"/>
          <w:sz w:val="26"/>
          <w:szCs w:val="26"/>
        </w:rPr>
        <w:t xml:space="preserve">- </w:t>
      </w:r>
      <w:r w:rsidRPr="00115C92">
        <w:rPr>
          <w:rFonts w:ascii="Arial" w:hAnsi="Arial" w:cs="Arial"/>
          <w:i/>
          <w:iCs/>
          <w:color w:val="000000"/>
          <w:sz w:val="26"/>
          <w:szCs w:val="26"/>
        </w:rPr>
        <w:t xml:space="preserve">Module </w:t>
      </w:r>
      <w:r w:rsidRPr="00115C92">
        <w:rPr>
          <w:rFonts w:ascii="Arial" w:hAnsi="Arial" w:cs="Arial"/>
          <w:color w:val="000000"/>
          <w:sz w:val="26"/>
          <w:szCs w:val="26"/>
        </w:rPr>
        <w:t>2</w:t>
      </w:r>
      <w:r w:rsidRPr="00115C92">
        <w:rPr>
          <w:rFonts w:ascii="Arial" w:hAnsi="Arial" w:cs="Arial"/>
          <w:i/>
          <w:iCs/>
          <w:color w:val="000000"/>
          <w:sz w:val="26"/>
          <w:szCs w:val="26"/>
        </w:rPr>
        <w:t>:</w:t>
      </w:r>
      <w:r>
        <w:rPr>
          <w:rFonts w:ascii="Arial" w:hAnsi="Arial" w:cs="Arial"/>
          <w:color w:val="000000"/>
          <w:sz w:val="26"/>
          <w:szCs w:val="26"/>
        </w:rPr>
        <w:t xml:space="preserve"> It integrates information collected from </w:t>
      </w:r>
      <w:r w:rsidRPr="00841353">
        <w:rPr>
          <w:rFonts w:ascii="Arial" w:hAnsi="Arial" w:cs="Arial"/>
          <w:i/>
          <w:iCs/>
          <w:color w:val="000000"/>
          <w:sz w:val="26"/>
          <w:szCs w:val="26"/>
        </w:rPr>
        <w:t>Module</w:t>
      </w:r>
      <w:r>
        <w:rPr>
          <w:rFonts w:ascii="Arial" w:hAnsi="Arial" w:cs="Arial"/>
          <w:color w:val="000000"/>
          <w:sz w:val="26"/>
          <w:szCs w:val="26"/>
        </w:rPr>
        <w:t xml:space="preserve"> 1 and </w:t>
      </w:r>
      <w:r w:rsidRPr="00841353">
        <w:rPr>
          <w:rFonts w:ascii="Arial" w:hAnsi="Arial" w:cs="Arial"/>
          <w:i/>
          <w:iCs/>
          <w:color w:val="000000"/>
          <w:sz w:val="26"/>
          <w:szCs w:val="26"/>
        </w:rPr>
        <w:t>Module</w:t>
      </w:r>
      <w:r>
        <w:rPr>
          <w:rFonts w:ascii="Arial" w:hAnsi="Arial" w:cs="Arial"/>
          <w:color w:val="000000"/>
          <w:sz w:val="26"/>
          <w:szCs w:val="26"/>
        </w:rPr>
        <w:t xml:space="preserve"> 3 to recommend an appropriate tour for users. Some intelligent matching and decision making techniques are needed for this module. </w:t>
      </w:r>
    </w:p>
    <w:p w14:paraId="3EA9790C" w14:textId="77777777" w:rsidR="002550DB" w:rsidRPr="0067781C" w:rsidRDefault="002550DB" w:rsidP="009F7552">
      <w:pPr>
        <w:spacing w:after="0"/>
        <w:ind w:firstLine="360"/>
        <w:jc w:val="both"/>
        <w:rPr>
          <w:rFonts w:ascii="Arial" w:hAnsi="Arial" w:cs="Arial"/>
          <w:color w:val="000000"/>
          <w:sz w:val="26"/>
          <w:szCs w:val="26"/>
        </w:rPr>
      </w:pPr>
    </w:p>
    <w:p w14:paraId="06959668" w14:textId="77777777" w:rsidR="002550DB" w:rsidRPr="0067781C" w:rsidRDefault="002550DB" w:rsidP="00CD4541">
      <w:pPr>
        <w:pStyle w:val="Heading1"/>
        <w:rPr>
          <w:rFonts w:cs="Times New Roman"/>
          <w:color w:val="000000"/>
          <w:sz w:val="26"/>
          <w:szCs w:val="26"/>
        </w:rPr>
      </w:pPr>
      <w:bookmarkStart w:id="3" w:name="_Toc276757455"/>
      <w:r>
        <w:rPr>
          <w:color w:val="000000"/>
          <w:sz w:val="26"/>
          <w:szCs w:val="26"/>
        </w:rPr>
        <w:t>Current Status</w:t>
      </w:r>
      <w:bookmarkEnd w:id="3"/>
    </w:p>
    <w:p w14:paraId="33B7CD7A" w14:textId="77777777" w:rsidR="002550DB" w:rsidRDefault="002550DB" w:rsidP="00885EDE">
      <w:pPr>
        <w:pStyle w:val="ListParagraph"/>
        <w:tabs>
          <w:tab w:val="left" w:pos="8025"/>
        </w:tabs>
        <w:ind w:leftChars="164" w:left="361"/>
        <w:jc w:val="both"/>
        <w:rPr>
          <w:rFonts w:ascii="Arial" w:hAnsi="Arial" w:cs="Arial"/>
          <w:sz w:val="26"/>
          <w:szCs w:val="26"/>
        </w:rPr>
      </w:pPr>
      <w:r>
        <w:rPr>
          <w:rFonts w:ascii="Arial" w:hAnsi="Arial" w:cs="Arial"/>
          <w:sz w:val="26"/>
          <w:szCs w:val="26"/>
        </w:rPr>
        <w:t xml:space="preserve">Currently, a simple version of </w:t>
      </w:r>
      <w:r w:rsidRPr="00115C92">
        <w:rPr>
          <w:rFonts w:ascii="Arial" w:hAnsi="Arial" w:cs="Arial"/>
          <w:i/>
          <w:iCs/>
          <w:sz w:val="26"/>
          <w:szCs w:val="26"/>
        </w:rPr>
        <w:t xml:space="preserve">Module </w:t>
      </w:r>
      <w:r w:rsidRPr="00115C92">
        <w:rPr>
          <w:rFonts w:ascii="Arial" w:hAnsi="Arial" w:cs="Arial"/>
          <w:sz w:val="26"/>
          <w:szCs w:val="26"/>
        </w:rPr>
        <w:t>2</w:t>
      </w:r>
      <w:r>
        <w:rPr>
          <w:rFonts w:ascii="Arial" w:hAnsi="Arial" w:cs="Arial"/>
          <w:sz w:val="26"/>
          <w:szCs w:val="26"/>
        </w:rPr>
        <w:t xml:space="preserve"> is being implemented by two undergraduate students from HCMUT. Some engineers from Airlink may be needed for enhance this module for </w:t>
      </w:r>
      <w:ins w:id="4" w:author="1" w:date="2014-11-06T11:16:00Z">
        <w:r>
          <w:rPr>
            <w:rFonts w:ascii="Arial" w:hAnsi="Arial" w:cs="Arial"/>
            <w:sz w:val="26"/>
            <w:szCs w:val="26"/>
          </w:rPr>
          <w:t>practical</w:t>
        </w:r>
      </w:ins>
      <w:r>
        <w:rPr>
          <w:rFonts w:ascii="Arial" w:hAnsi="Arial" w:cs="Arial"/>
          <w:sz w:val="26"/>
          <w:szCs w:val="26"/>
        </w:rPr>
        <w:t xml:space="preserve"> usage upon its preliminary completion.</w:t>
      </w:r>
    </w:p>
    <w:p w14:paraId="2D5295EA" w14:textId="77777777" w:rsidR="002550DB" w:rsidRPr="00094FE9" w:rsidRDefault="002550DB" w:rsidP="00322735">
      <w:pPr>
        <w:pStyle w:val="ListParagraph"/>
        <w:tabs>
          <w:tab w:val="left" w:pos="8025"/>
        </w:tabs>
        <w:ind w:left="0" w:firstLineChars="150" w:firstLine="390"/>
        <w:jc w:val="both"/>
        <w:rPr>
          <w:rFonts w:ascii="Arial" w:hAnsi="Arial" w:cs="Arial"/>
          <w:sz w:val="26"/>
          <w:szCs w:val="26"/>
        </w:rPr>
      </w:pPr>
      <w:r>
        <w:rPr>
          <w:rFonts w:ascii="Arial" w:hAnsi="Arial" w:cs="Arial"/>
          <w:sz w:val="26"/>
          <w:szCs w:val="26"/>
        </w:rPr>
        <w:t>Thus, Module 1 and Module 3 are the target of this proposal.</w:t>
      </w:r>
    </w:p>
    <w:p w14:paraId="544E0E9E" w14:textId="77777777" w:rsidR="002550DB" w:rsidRPr="005A3F81" w:rsidRDefault="002550DB" w:rsidP="005A3F81">
      <w:pPr>
        <w:pStyle w:val="Heading1"/>
        <w:rPr>
          <w:rFonts w:cs="Times New Roman"/>
        </w:rPr>
      </w:pPr>
      <w:bookmarkStart w:id="5" w:name="_Toc276757456"/>
      <w:r>
        <w:t>Suggested Solutions</w:t>
      </w:r>
      <w:bookmarkEnd w:id="5"/>
    </w:p>
    <w:p w14:paraId="5193B0B8" w14:textId="77777777" w:rsidR="002550DB" w:rsidRDefault="002550DB" w:rsidP="00FA05CF">
      <w:pPr>
        <w:rPr>
          <w:rFonts w:ascii="Arial" w:hAnsi="Arial" w:cs="Arial"/>
          <w:sz w:val="26"/>
          <w:szCs w:val="26"/>
        </w:rPr>
      </w:pPr>
    </w:p>
    <w:p w14:paraId="29EF5D35" w14:textId="77777777" w:rsidR="002550DB" w:rsidRDefault="002550DB" w:rsidP="00C72B3D">
      <w:pPr>
        <w:jc w:val="both"/>
        <w:rPr>
          <w:rFonts w:ascii="Arial" w:hAnsi="Arial" w:cs="Arial"/>
          <w:sz w:val="26"/>
          <w:szCs w:val="26"/>
        </w:rPr>
      </w:pPr>
      <w:r>
        <w:rPr>
          <w:rFonts w:ascii="Arial" w:hAnsi="Arial" w:cs="Arial"/>
          <w:sz w:val="26"/>
          <w:szCs w:val="26"/>
        </w:rPr>
        <w:t xml:space="preserve">We propose to investigate solutions and develop prototypes for </w:t>
      </w:r>
      <w:r w:rsidRPr="00C72B3D">
        <w:rPr>
          <w:rFonts w:ascii="Arial" w:hAnsi="Arial" w:cs="Arial"/>
          <w:i/>
          <w:iCs/>
          <w:sz w:val="26"/>
          <w:szCs w:val="26"/>
        </w:rPr>
        <w:t>Module</w:t>
      </w:r>
      <w:r>
        <w:rPr>
          <w:rFonts w:ascii="Arial" w:hAnsi="Arial" w:cs="Arial"/>
          <w:sz w:val="26"/>
          <w:szCs w:val="26"/>
        </w:rPr>
        <w:t xml:space="preserve"> 1 and </w:t>
      </w:r>
      <w:r w:rsidRPr="00C72B3D">
        <w:rPr>
          <w:rFonts w:ascii="Arial" w:hAnsi="Arial" w:cs="Arial"/>
          <w:i/>
          <w:iCs/>
          <w:sz w:val="26"/>
          <w:szCs w:val="26"/>
        </w:rPr>
        <w:t>Module</w:t>
      </w:r>
      <w:r>
        <w:rPr>
          <w:rFonts w:ascii="Arial" w:hAnsi="Arial" w:cs="Arial"/>
          <w:sz w:val="26"/>
          <w:szCs w:val="26"/>
        </w:rPr>
        <w:t xml:space="preserve"> 3. The tentative schedule would be:</w:t>
      </w:r>
    </w:p>
    <w:p w14:paraId="5ED79657" w14:textId="77777777" w:rsidR="002550DB" w:rsidRDefault="002550DB" w:rsidP="00C72B3D">
      <w:pPr>
        <w:jc w:val="both"/>
        <w:rPr>
          <w:rFonts w:ascii="Arial" w:hAnsi="Arial" w:cs="Arial"/>
          <w:sz w:val="26"/>
          <w:szCs w:val="26"/>
        </w:rPr>
      </w:pPr>
      <w:r>
        <w:rPr>
          <w:rFonts w:ascii="Arial" w:hAnsi="Arial" w:cs="Arial"/>
          <w:sz w:val="26"/>
          <w:szCs w:val="26"/>
        </w:rPr>
        <w:t>- Module 3 development: 1 year, including interface.</w:t>
      </w:r>
    </w:p>
    <w:p w14:paraId="0FAF6A84" w14:textId="77777777" w:rsidR="002550DB" w:rsidRDefault="002550DB" w:rsidP="00C72B3D">
      <w:pPr>
        <w:jc w:val="both"/>
        <w:rPr>
          <w:rFonts w:ascii="Arial" w:hAnsi="Arial" w:cs="Arial"/>
          <w:sz w:val="26"/>
          <w:szCs w:val="26"/>
        </w:rPr>
      </w:pPr>
      <w:r>
        <w:rPr>
          <w:rFonts w:ascii="Arial" w:hAnsi="Arial" w:cs="Arial"/>
          <w:sz w:val="26"/>
          <w:szCs w:val="26"/>
        </w:rPr>
        <w:t>- Module 1 development: 1 year, with a certain level of language processing (i.e. the system may fail with some complex Vietnamese sentences, but yield high accutate rating for normal Vietnamese sentences).</w:t>
      </w:r>
    </w:p>
    <w:p w14:paraId="5795F470" w14:textId="77777777" w:rsidR="002550DB" w:rsidRDefault="002550DB" w:rsidP="00C72B3D">
      <w:pPr>
        <w:jc w:val="both"/>
        <w:rPr>
          <w:rFonts w:ascii="Arial" w:hAnsi="Arial" w:cs="Arial"/>
          <w:sz w:val="26"/>
          <w:szCs w:val="26"/>
        </w:rPr>
      </w:pPr>
      <w:r>
        <w:rPr>
          <w:rFonts w:ascii="Arial" w:hAnsi="Arial" w:cs="Arial"/>
          <w:sz w:val="26"/>
          <w:szCs w:val="26"/>
        </w:rPr>
        <w:t>We propose the support from Airlink as follows:</w:t>
      </w:r>
    </w:p>
    <w:p w14:paraId="2ECF4627" w14:textId="77777777" w:rsidR="002550DB" w:rsidRDefault="002550DB" w:rsidP="00C72B3D">
      <w:pPr>
        <w:jc w:val="both"/>
        <w:rPr>
          <w:rFonts w:ascii="Arial" w:hAnsi="Arial" w:cs="Arial"/>
          <w:sz w:val="26"/>
          <w:szCs w:val="26"/>
        </w:rPr>
      </w:pPr>
      <w:r>
        <w:rPr>
          <w:rFonts w:ascii="Arial" w:hAnsi="Arial" w:cs="Arial"/>
          <w:sz w:val="26"/>
          <w:szCs w:val="26"/>
        </w:rPr>
        <w:t xml:space="preserve">- The financial support of 25,000 USD for 2 years of research. The support can be transfer yearly. That is, the support of the second year will be made based on the review of the </w:t>
      </w:r>
      <w:ins w:id="6" w:author="1" w:date="2014-11-06T11:15:00Z">
        <w:r>
          <w:rPr>
            <w:rFonts w:ascii="Arial" w:hAnsi="Arial" w:cs="Arial"/>
            <w:sz w:val="26"/>
            <w:szCs w:val="26"/>
          </w:rPr>
          <w:t>achievement</w:t>
        </w:r>
      </w:ins>
      <w:r>
        <w:rPr>
          <w:rFonts w:ascii="Arial" w:hAnsi="Arial" w:cs="Arial"/>
          <w:sz w:val="26"/>
          <w:szCs w:val="26"/>
        </w:rPr>
        <w:t xml:space="preserve"> of the first year.</w:t>
      </w:r>
    </w:p>
    <w:p w14:paraId="60C31B5C" w14:textId="77777777" w:rsidR="002550DB" w:rsidRDefault="002550DB" w:rsidP="00C72B3D">
      <w:pPr>
        <w:jc w:val="both"/>
        <w:rPr>
          <w:rFonts w:ascii="Arial" w:hAnsi="Arial" w:cs="Arial"/>
          <w:sz w:val="26"/>
          <w:szCs w:val="26"/>
        </w:rPr>
      </w:pPr>
      <w:r>
        <w:rPr>
          <w:rFonts w:ascii="Arial" w:hAnsi="Arial" w:cs="Arial"/>
          <w:sz w:val="26"/>
          <w:szCs w:val="26"/>
        </w:rPr>
        <w:t>- At least one engineer will co-operate in terms of system implementation. This engineer will enhance our research prototype into workable package for the real system at Airlink.</w:t>
      </w:r>
    </w:p>
    <w:p w14:paraId="37FD866B" w14:textId="77777777" w:rsidR="002550DB" w:rsidRPr="007F46E1" w:rsidRDefault="002550DB" w:rsidP="00C72B3D">
      <w:pPr>
        <w:jc w:val="both"/>
        <w:rPr>
          <w:rFonts w:ascii="Arial" w:hAnsi="Arial" w:cs="Arial"/>
          <w:sz w:val="26"/>
          <w:szCs w:val="26"/>
        </w:rPr>
      </w:pPr>
      <w:r>
        <w:rPr>
          <w:rFonts w:ascii="Arial" w:hAnsi="Arial" w:cs="Arial"/>
          <w:sz w:val="26"/>
          <w:szCs w:val="26"/>
        </w:rPr>
        <w:lastRenderedPageBreak/>
        <w:t>During the project development, monthly meetings will be organized by all members of two parties to review, evaluate and adjust the directions if needed.</w:t>
      </w:r>
    </w:p>
    <w:p w14:paraId="141A833A" w14:textId="77777777" w:rsidR="002550DB" w:rsidRDefault="002550DB" w:rsidP="00D66B82">
      <w:pPr>
        <w:pStyle w:val="Heading1"/>
        <w:numPr>
          <w:ilvl w:val="0"/>
          <w:numId w:val="0"/>
        </w:numPr>
        <w:tabs>
          <w:tab w:val="left" w:pos="8025"/>
        </w:tabs>
        <w:ind w:left="720" w:hanging="360"/>
        <w:rPr>
          <w:rFonts w:eastAsia="PMingLiU" w:cs="Times New Roman"/>
          <w:noProof/>
          <w:sz w:val="26"/>
          <w:szCs w:val="26"/>
        </w:rPr>
      </w:pPr>
    </w:p>
    <w:p w14:paraId="5828FF11" w14:textId="77777777" w:rsidR="002550DB" w:rsidRPr="008E5518" w:rsidRDefault="002550DB" w:rsidP="00D66B82">
      <w:pPr>
        <w:pStyle w:val="Heading1"/>
        <w:rPr>
          <w:rFonts w:cs="Times New Roman"/>
          <w:color w:val="000000"/>
        </w:rPr>
      </w:pPr>
      <w:bookmarkStart w:id="7" w:name="_Toc276757457"/>
      <w:r>
        <w:rPr>
          <w:color w:val="000000"/>
        </w:rPr>
        <w:t>Conclusion and Future Work</w:t>
      </w:r>
      <w:bookmarkEnd w:id="7"/>
    </w:p>
    <w:p w14:paraId="37CE1574" w14:textId="77777777" w:rsidR="002550DB" w:rsidRPr="00D66B82" w:rsidRDefault="002550DB" w:rsidP="00D66B82">
      <w:pPr>
        <w:pStyle w:val="Heading1"/>
        <w:numPr>
          <w:ilvl w:val="0"/>
          <w:numId w:val="0"/>
        </w:numPr>
        <w:ind w:left="720"/>
        <w:rPr>
          <w:rFonts w:cs="Times New Roman"/>
        </w:rPr>
      </w:pPr>
    </w:p>
    <w:p w14:paraId="7819DAA7" w14:textId="77777777" w:rsidR="002550DB" w:rsidRDefault="002550DB" w:rsidP="00DA2868">
      <w:pPr>
        <w:pStyle w:val="TOC1"/>
        <w:rPr>
          <w:rFonts w:cs="Times New Roman"/>
          <w:color w:val="000000"/>
        </w:rPr>
      </w:pPr>
      <w:r w:rsidRPr="007F46E1">
        <w:t xml:space="preserve">In this proposal, we propose an approach </w:t>
      </w:r>
      <w:r>
        <w:t>of an intelligent Tourist Recommender System for Airlink</w:t>
      </w:r>
      <w:r w:rsidRPr="007F46E1">
        <w:t xml:space="preserve"> company. S</w:t>
      </w:r>
      <w:r>
        <w:t>uch system can help Airlink benefit from not only more productive operations but also distinguishing itself from other competitor. In the near future, we are looking forward to collaborating with Airlink to make this proposal practical.</w:t>
      </w:r>
      <w:bookmarkStart w:id="8" w:name="_GoBack"/>
      <w:bookmarkEnd w:id="8"/>
    </w:p>
    <w:sectPr w:rsidR="002550DB" w:rsidSect="00AE5EF5">
      <w:headerReference w:type="default" r:id="rId9"/>
      <w:footerReference w:type="default" r:id="rId10"/>
      <w:headerReference w:type="first" r:id="rId11"/>
      <w:type w:val="continuous"/>
      <w:pgSz w:w="11909" w:h="16834" w:code="9"/>
      <w:pgMar w:top="1728" w:right="1152"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A1F56" w14:textId="77777777" w:rsidR="002550DB" w:rsidRDefault="002550DB" w:rsidP="00742F06">
      <w:pPr>
        <w:spacing w:after="0" w:line="240" w:lineRule="auto"/>
        <w:rPr>
          <w:rFonts w:cs="Times New Roman"/>
        </w:rPr>
      </w:pPr>
      <w:r>
        <w:rPr>
          <w:rFonts w:cs="Times New Roman"/>
        </w:rPr>
        <w:separator/>
      </w:r>
    </w:p>
  </w:endnote>
  <w:endnote w:type="continuationSeparator" w:id="0">
    <w:p w14:paraId="08DA72B5" w14:textId="77777777" w:rsidR="002550DB" w:rsidRDefault="002550DB" w:rsidP="00742F06">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entury">
    <w:panose1 w:val="020406040505050203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68603" w14:textId="77777777" w:rsidR="002550DB" w:rsidRDefault="002550DB">
    <w:pPr>
      <w:pStyle w:val="Footer"/>
      <w:jc w:val="right"/>
    </w:pPr>
    <w:r>
      <w:t xml:space="preserve">Page | </w:t>
    </w:r>
    <w:r w:rsidR="00885EDE">
      <w:fldChar w:fldCharType="begin"/>
    </w:r>
    <w:r w:rsidR="00885EDE">
      <w:instrText xml:space="preserve"> PAGE   \* MERGEFORMAT </w:instrText>
    </w:r>
    <w:r w:rsidR="00885EDE">
      <w:fldChar w:fldCharType="separate"/>
    </w:r>
    <w:r w:rsidR="00885EDE">
      <w:rPr>
        <w:noProof/>
      </w:rPr>
      <w:t>3</w:t>
    </w:r>
    <w:r w:rsidR="00885EDE">
      <w:rPr>
        <w:noProof/>
      </w:rPr>
      <w:fldChar w:fldCharType="end"/>
    </w:r>
    <w:r>
      <w:t xml:space="preserve"> </w:t>
    </w:r>
  </w:p>
  <w:p w14:paraId="351FD35E" w14:textId="77777777" w:rsidR="002550DB" w:rsidRDefault="002550DB">
    <w:pPr>
      <w:pStyle w:val="Footer"/>
      <w:rPr>
        <w:rFonts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68A6A" w14:textId="77777777" w:rsidR="002550DB" w:rsidRDefault="002550DB" w:rsidP="00742F06">
      <w:pPr>
        <w:spacing w:after="0" w:line="240" w:lineRule="auto"/>
        <w:rPr>
          <w:rFonts w:cs="Times New Roman"/>
        </w:rPr>
      </w:pPr>
      <w:r>
        <w:rPr>
          <w:rFonts w:cs="Times New Roman"/>
        </w:rPr>
        <w:separator/>
      </w:r>
    </w:p>
  </w:footnote>
  <w:footnote w:type="continuationSeparator" w:id="0">
    <w:p w14:paraId="5B070A11" w14:textId="77777777" w:rsidR="002550DB" w:rsidRDefault="002550DB" w:rsidP="00742F06">
      <w:pPr>
        <w:spacing w:after="0"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72E4D65" w14:textId="77777777" w:rsidR="00885EDE" w:rsidRDefault="00885EDE" w:rsidP="00CE01CA">
    <w:pPr>
      <w:pStyle w:val="Header"/>
      <w:ind w:left="1440"/>
      <w:rPr>
        <w:b/>
        <w:bCs/>
      </w:rPr>
    </w:pPr>
    <w:r>
      <w:rPr>
        <w:noProof/>
        <w:lang w:eastAsia="ja-JP"/>
      </w:rPr>
      <w:pict w14:anchorId="758FD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49" type="#_x0000_t75" style="position:absolute;left:0;text-align:left;margin-left:27.8pt;margin-top:7.65pt;width:38.15pt;height:38.55pt;z-index:251658240;visibility:visible">
          <v:imagedata r:id="rId1" o:title=""/>
          <w10:wrap type="square"/>
        </v:shape>
      </w:pict>
    </w:r>
    <w:r>
      <w:rPr>
        <w:b/>
        <w:bCs/>
      </w:rPr>
      <w:t xml:space="preserve">Ho Chi Minh City University of Technology </w:t>
    </w:r>
  </w:p>
  <w:p w14:paraId="365BE845" w14:textId="77777777" w:rsidR="002550DB" w:rsidRPr="00CE22A2" w:rsidRDefault="00885EDE" w:rsidP="00CE01CA">
    <w:pPr>
      <w:pStyle w:val="Header"/>
      <w:ind w:left="1440"/>
      <w:rPr>
        <w:rFonts w:cs="Times New Roman"/>
        <w:sz w:val="18"/>
        <w:szCs w:val="18"/>
      </w:rPr>
    </w:pPr>
    <w:r>
      <w:rPr>
        <w:b/>
        <w:bCs/>
      </w:rPr>
      <w:t>Faculty of Computer Science and Engineering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89F87A" w14:textId="77777777" w:rsidR="002550DB" w:rsidRDefault="00885EDE" w:rsidP="00B53B5F">
    <w:pPr>
      <w:pStyle w:val="Header"/>
      <w:ind w:left="1440"/>
      <w:rPr>
        <w:b/>
        <w:bCs/>
      </w:rPr>
    </w:pPr>
    <w:r>
      <w:rPr>
        <w:noProof/>
        <w:lang w:eastAsia="ja-JP"/>
      </w:rPr>
      <w:pict w14:anchorId="2B4CC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2050" type="#_x0000_t75" style="position:absolute;left:0;text-align:left;margin-left:27.8pt;margin-top:-5.85pt;width:38.15pt;height:38.55pt;z-index:251657216;visibility:visible">
          <v:imagedata r:id="rId1" o:title=""/>
          <w10:wrap type="square"/>
        </v:shape>
      </w:pict>
    </w:r>
    <w:r w:rsidR="002550DB">
      <w:rPr>
        <w:b/>
        <w:bCs/>
      </w:rPr>
      <w:t>Faculty of Computer Science and Engineering</w:t>
    </w:r>
  </w:p>
  <w:p w14:paraId="0C0E1F7D" w14:textId="77777777" w:rsidR="002550DB" w:rsidRDefault="002550DB" w:rsidP="00B53B5F">
    <w:pPr>
      <w:pStyle w:val="Header"/>
      <w:ind w:left="1440"/>
      <w:rPr>
        <w:rFonts w:cs="Times New Roman"/>
      </w:rPr>
    </w:pPr>
    <w:r>
      <w:rPr>
        <w:b/>
        <w:bCs/>
      </w:rPr>
      <w:t>Laboratory for Systems Analysis and Verification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84C"/>
    <w:multiLevelType w:val="hybridMultilevel"/>
    <w:tmpl w:val="CDE2CE3C"/>
    <w:lvl w:ilvl="0" w:tplc="BD9A38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B04CF"/>
    <w:multiLevelType w:val="hybridMultilevel"/>
    <w:tmpl w:val="699A9D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0E69788F"/>
    <w:multiLevelType w:val="hybridMultilevel"/>
    <w:tmpl w:val="685058A4"/>
    <w:lvl w:ilvl="0" w:tplc="8F7629A6">
      <w:start w:val="1"/>
      <w:numFmt w:val="decimal"/>
      <w:pStyle w:val="Heading1"/>
      <w:lvlText w:val="%1."/>
      <w:lvlJc w:val="right"/>
      <w:pPr>
        <w:ind w:left="720" w:hanging="360"/>
      </w:pPr>
      <w:rPr>
        <w:rFonts w:ascii="Arial" w:hAnsi="Arial" w:cs="Arial" w:hint="default"/>
        <w:b/>
        <w:bCs/>
        <w:i w:val="0"/>
        <w:iCs w:val="0"/>
        <w:color w:val="auto"/>
        <w:sz w:val="28"/>
        <w:szCs w:val="28"/>
      </w:rPr>
    </w:lvl>
    <w:lvl w:ilvl="1" w:tplc="56E89318">
      <w:start w:val="1"/>
      <w:numFmt w:val="decimal"/>
      <w:lvlText w:val="%2."/>
      <w:lvlJc w:val="right"/>
      <w:pPr>
        <w:ind w:left="1440" w:hanging="360"/>
      </w:pPr>
      <w:rPr>
        <w:rFonts w:ascii="Arial" w:hAnsi="Arial" w:cs="Arial" w:hint="default"/>
        <w:b/>
        <w:bCs/>
        <w:i w:val="0"/>
        <w:iCs w:val="0"/>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2382"/>
    <w:multiLevelType w:val="hybridMultilevel"/>
    <w:tmpl w:val="9D82F736"/>
    <w:lvl w:ilvl="0" w:tplc="5FFA791C">
      <w:start w:val="14"/>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nsid w:val="1AF90845"/>
    <w:multiLevelType w:val="hybridMultilevel"/>
    <w:tmpl w:val="04AA46FA"/>
    <w:lvl w:ilvl="0" w:tplc="8F7629A6">
      <w:start w:val="1"/>
      <w:numFmt w:val="decimal"/>
      <w:lvlText w:val="%1."/>
      <w:lvlJc w:val="right"/>
      <w:pPr>
        <w:ind w:left="720" w:hanging="360"/>
      </w:pPr>
      <w:rPr>
        <w:rFonts w:ascii="Arial" w:hAnsi="Arial" w:cs="Arial" w:hint="default"/>
        <w:b/>
        <w:bCs/>
        <w:i w:val="0"/>
        <w:iCs w:val="0"/>
        <w:color w:val="auto"/>
        <w:sz w:val="28"/>
        <w:szCs w:val="28"/>
      </w:rPr>
    </w:lvl>
    <w:lvl w:ilvl="1" w:tplc="0B6C92C0">
      <w:start w:val="1"/>
      <w:numFmt w:val="decimal"/>
      <w:lvlText w:val="1.%2"/>
      <w:lvlJc w:val="left"/>
      <w:pPr>
        <w:ind w:left="1440" w:hanging="360"/>
      </w:pPr>
      <w:rPr>
        <w:rFonts w:ascii="Arial" w:hAnsi="Arial" w:cs="Arial" w:hint="default"/>
        <w:b/>
        <w:bCs/>
        <w:i w:val="0"/>
        <w:iCs w:val="0"/>
        <w:color w:val="auto"/>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42BCB"/>
    <w:multiLevelType w:val="hybridMultilevel"/>
    <w:tmpl w:val="646A9C36"/>
    <w:lvl w:ilvl="0" w:tplc="51664474">
      <w:start w:val="1"/>
      <w:numFmt w:val="lowerLetter"/>
      <w:pStyle w:val="Heading2"/>
      <w:lvlText w:val="%1."/>
      <w:lvlJc w:val="left"/>
      <w:pPr>
        <w:ind w:left="720" w:hanging="360"/>
      </w:pPr>
      <w:rPr>
        <w:rFonts w:ascii="Arial" w:hAnsi="Arial" w:cs="Arial" w:hint="default"/>
        <w:b/>
        <w:bCs/>
        <w:i w:val="0"/>
        <w:iCs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F6E80"/>
    <w:multiLevelType w:val="hybridMultilevel"/>
    <w:tmpl w:val="4D6468C2"/>
    <w:lvl w:ilvl="0" w:tplc="58AAD4C0">
      <w:start w:val="1"/>
      <w:numFmt w:val="decimal"/>
      <w:lvlText w:val="1.%1"/>
      <w:lvlJc w:val="left"/>
      <w:pPr>
        <w:ind w:left="720" w:hanging="360"/>
      </w:pPr>
      <w:rPr>
        <w:rFonts w:ascii="Arial" w:hAnsi="Arial" w:cs="Arial" w:hint="default"/>
        <w:b/>
        <w:bCs/>
        <w:i w:val="0"/>
        <w:iCs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F2B6C"/>
    <w:multiLevelType w:val="hybridMultilevel"/>
    <w:tmpl w:val="2E3C4172"/>
    <w:lvl w:ilvl="0" w:tplc="8F7629A6">
      <w:start w:val="1"/>
      <w:numFmt w:val="decimal"/>
      <w:lvlText w:val="%1."/>
      <w:lvlJc w:val="right"/>
      <w:pPr>
        <w:ind w:left="720" w:hanging="360"/>
      </w:pPr>
      <w:rPr>
        <w:rFonts w:ascii="Arial" w:hAnsi="Arial" w:cs="Arial" w:hint="default"/>
        <w:b/>
        <w:bCs/>
        <w:i w:val="0"/>
        <w:iCs w:val="0"/>
        <w:color w:val="auto"/>
        <w:sz w:val="28"/>
        <w:szCs w:val="28"/>
      </w:rPr>
    </w:lvl>
    <w:lvl w:ilvl="1" w:tplc="906641F6">
      <w:start w:val="1"/>
      <w:numFmt w:val="decimal"/>
      <w:lvlText w:val="1.%2"/>
      <w:lvlJc w:val="left"/>
      <w:pPr>
        <w:ind w:left="1440" w:hanging="360"/>
      </w:pPr>
      <w:rPr>
        <w:rFonts w:ascii="Verdana" w:hAnsi="Verdana" w:cs="Verdana" w:hint="default"/>
        <w:b/>
        <w:bCs/>
        <w:i w:val="0"/>
        <w:iCs w:val="0"/>
        <w:color w:val="336699"/>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07B6E"/>
    <w:multiLevelType w:val="hybridMultilevel"/>
    <w:tmpl w:val="63BA5E86"/>
    <w:lvl w:ilvl="0" w:tplc="225216BE">
      <w:start w:val="1"/>
      <w:numFmt w:val="lowerLetter"/>
      <w:lvlText w:val="%1."/>
      <w:lvlJc w:val="left"/>
      <w:pPr>
        <w:ind w:left="720" w:hanging="360"/>
      </w:pPr>
      <w:rPr>
        <w:rFonts w:hint="default"/>
        <w:b/>
        <w:bCs/>
        <w:i w:val="0"/>
        <w:iCs w:val="0"/>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7A18E9"/>
    <w:multiLevelType w:val="hybridMultilevel"/>
    <w:tmpl w:val="BFB86CC0"/>
    <w:lvl w:ilvl="0" w:tplc="4F6AEDF4">
      <w:start w:val="1"/>
      <w:numFmt w:val="decimal"/>
      <w:lvlText w:val="%1."/>
      <w:lvlJc w:val="right"/>
      <w:pPr>
        <w:ind w:left="1080" w:hanging="360"/>
      </w:pPr>
      <w:rPr>
        <w:rFonts w:ascii="Times New Roman" w:hAnsi="Times New Roman" w:cs="Times New Roman" w:hint="default"/>
        <w:b w:val="0"/>
        <w:bCs w:val="0"/>
        <w:i w:val="0"/>
        <w:iCs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452BB8"/>
    <w:multiLevelType w:val="hybridMultilevel"/>
    <w:tmpl w:val="C29EE0D2"/>
    <w:lvl w:ilvl="0" w:tplc="968C1248">
      <w:start w:val="1"/>
      <w:numFmt w:val="decimal"/>
      <w:lvlText w:val="[%1]"/>
      <w:lvlJc w:val="right"/>
      <w:pPr>
        <w:ind w:left="720" w:hanging="360"/>
      </w:pPr>
      <w:rPr>
        <w:rFonts w:ascii="Arial" w:hAnsi="Arial" w:cs="Arial" w:hint="default"/>
        <w:b w:val="0"/>
        <w:bCs w:val="0"/>
        <w:i w:val="0"/>
        <w:i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E49E4"/>
    <w:multiLevelType w:val="multilevel"/>
    <w:tmpl w:val="0AD84F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A14498D"/>
    <w:multiLevelType w:val="hybridMultilevel"/>
    <w:tmpl w:val="C87A6E64"/>
    <w:lvl w:ilvl="0" w:tplc="2C6CB3FE">
      <w:start w:val="1"/>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nsid w:val="6C9E3917"/>
    <w:multiLevelType w:val="hybridMultilevel"/>
    <w:tmpl w:val="C6CAD24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6"/>
  </w:num>
  <w:num w:numId="4">
    <w:abstractNumId w:val="2"/>
    <w:lvlOverride w:ilvl="0">
      <w:startOverride w:val="1"/>
    </w:lvlOverride>
  </w:num>
  <w:num w:numId="5">
    <w:abstractNumId w:val="4"/>
  </w:num>
  <w:num w:numId="6">
    <w:abstractNumId w:val="7"/>
  </w:num>
  <w:num w:numId="7">
    <w:abstractNumId w:val="8"/>
  </w:num>
  <w:num w:numId="8">
    <w:abstractNumId w:val="5"/>
  </w:num>
  <w:num w:numId="9">
    <w:abstractNumId w:val="5"/>
    <w:lvlOverride w:ilvl="0">
      <w:startOverride w:val="1"/>
    </w:lvlOverride>
  </w:num>
  <w:num w:numId="10">
    <w:abstractNumId w:val="9"/>
  </w:num>
  <w:num w:numId="11">
    <w:abstractNumId w:val="10"/>
  </w:num>
  <w:num w:numId="12">
    <w:abstractNumId w:val="5"/>
    <w:lvlOverride w:ilvl="0">
      <w:startOverride w:val="1"/>
    </w:lvlOverride>
  </w:num>
  <w:num w:numId="13">
    <w:abstractNumId w:val="13"/>
  </w:num>
  <w:num w:numId="14">
    <w:abstractNumId w:val="5"/>
    <w:lvlOverride w:ilvl="0">
      <w:startOverride w:val="1"/>
    </w:lvlOverride>
  </w:num>
  <w:num w:numId="15">
    <w:abstractNumId w:val="5"/>
    <w:lvlOverride w:ilvl="0">
      <w:startOverride w:val="1"/>
    </w:lvlOverride>
  </w:num>
  <w:num w:numId="16">
    <w:abstractNumId w:val="0"/>
  </w:num>
  <w:num w:numId="17">
    <w:abstractNumId w:val="11"/>
  </w:num>
  <w:num w:numId="18">
    <w:abstractNumId w:val="2"/>
    <w:lvlOverride w:ilvl="0">
      <w:startOverride w:val="4"/>
    </w:lvlOverride>
  </w:num>
  <w:num w:numId="19">
    <w:abstractNumId w:val="3"/>
  </w:num>
  <w:num w:numId="20">
    <w:abstractNumId w:val="2"/>
    <w:lvlOverride w:ilvl="0">
      <w:startOverride w:val="5"/>
    </w:lvlOverride>
  </w:num>
  <w:num w:numId="21">
    <w:abstractNumId w:val="5"/>
    <w:lvlOverride w:ilvl="0">
      <w:startOverride w:val="1"/>
    </w:lvlOverride>
  </w:num>
  <w:num w:numId="22">
    <w:abstractNumId w:val="5"/>
    <w:lvlOverride w:ilvl="0">
      <w:startOverride w:val="1"/>
    </w:lvlOverride>
  </w:num>
  <w:num w:numId="23">
    <w:abstractNumId w:val="2"/>
  </w:num>
  <w:num w:numId="24">
    <w:abstractNumId w:val="2"/>
    <w:lvlOverride w:ilvl="0">
      <w:startOverride w:val="1"/>
    </w:lvlOverride>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revisionView w:markup="0"/>
  <w:doNotTrackMoves/>
  <w:defaultTabStop w:val="720"/>
  <w:characterSpacingControl w:val="doNotCompress"/>
  <w:doNotValidateAgainstSchema/>
  <w:doNotDemarcateInvalidXml/>
  <w:hdrShapeDefaults>
    <o:shapedefaults v:ext="edit" spidmax="2053">
      <v:textbox inset="5.85pt,.7pt,5.85pt,.7pt"/>
    </o:shapedefaults>
    <o:shapelayout v:ext="edit">
      <o:idmap v:ext="edit" data="2"/>
    </o:shapelayout>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67C2"/>
    <w:rsid w:val="00010FDE"/>
    <w:rsid w:val="000139E3"/>
    <w:rsid w:val="00014A70"/>
    <w:rsid w:val="00025B72"/>
    <w:rsid w:val="0003389A"/>
    <w:rsid w:val="00036BE8"/>
    <w:rsid w:val="00042C65"/>
    <w:rsid w:val="000708D3"/>
    <w:rsid w:val="000769A3"/>
    <w:rsid w:val="00077DD5"/>
    <w:rsid w:val="00082EB4"/>
    <w:rsid w:val="00087B0C"/>
    <w:rsid w:val="0009012C"/>
    <w:rsid w:val="00090E41"/>
    <w:rsid w:val="00094FE9"/>
    <w:rsid w:val="0009622A"/>
    <w:rsid w:val="000A53E6"/>
    <w:rsid w:val="000B7675"/>
    <w:rsid w:val="000C1C5E"/>
    <w:rsid w:val="000C6E3D"/>
    <w:rsid w:val="000C7BDD"/>
    <w:rsid w:val="000E577C"/>
    <w:rsid w:val="000E65FF"/>
    <w:rsid w:val="000F0CFD"/>
    <w:rsid w:val="000F0D06"/>
    <w:rsid w:val="000F31B9"/>
    <w:rsid w:val="0010083E"/>
    <w:rsid w:val="00105150"/>
    <w:rsid w:val="00106921"/>
    <w:rsid w:val="00115C92"/>
    <w:rsid w:val="00116050"/>
    <w:rsid w:val="0012563A"/>
    <w:rsid w:val="00126616"/>
    <w:rsid w:val="00132AC1"/>
    <w:rsid w:val="00133E82"/>
    <w:rsid w:val="00134FEC"/>
    <w:rsid w:val="00146916"/>
    <w:rsid w:val="001611EC"/>
    <w:rsid w:val="001656A6"/>
    <w:rsid w:val="001808BD"/>
    <w:rsid w:val="00193DD7"/>
    <w:rsid w:val="00196FAE"/>
    <w:rsid w:val="001A4B96"/>
    <w:rsid w:val="001B4385"/>
    <w:rsid w:val="001B5908"/>
    <w:rsid w:val="001B7831"/>
    <w:rsid w:val="001C0631"/>
    <w:rsid w:val="001C0933"/>
    <w:rsid w:val="001C7A1B"/>
    <w:rsid w:val="001D2404"/>
    <w:rsid w:val="001D6E3D"/>
    <w:rsid w:val="001F2010"/>
    <w:rsid w:val="00204517"/>
    <w:rsid w:val="002046BB"/>
    <w:rsid w:val="002065E1"/>
    <w:rsid w:val="002167F0"/>
    <w:rsid w:val="0023749D"/>
    <w:rsid w:val="00254BF6"/>
    <w:rsid w:val="002550DB"/>
    <w:rsid w:val="00260FB9"/>
    <w:rsid w:val="002618FD"/>
    <w:rsid w:val="0027249C"/>
    <w:rsid w:val="002731A6"/>
    <w:rsid w:val="00273264"/>
    <w:rsid w:val="00293F1C"/>
    <w:rsid w:val="002A149A"/>
    <w:rsid w:val="002B524F"/>
    <w:rsid w:val="002D0D84"/>
    <w:rsid w:val="002D1751"/>
    <w:rsid w:val="002E0D1F"/>
    <w:rsid w:val="002E21F8"/>
    <w:rsid w:val="002F1AD3"/>
    <w:rsid w:val="002F336B"/>
    <w:rsid w:val="002F495C"/>
    <w:rsid w:val="003001B7"/>
    <w:rsid w:val="003032CC"/>
    <w:rsid w:val="00306EF9"/>
    <w:rsid w:val="0031349B"/>
    <w:rsid w:val="00314132"/>
    <w:rsid w:val="003157DC"/>
    <w:rsid w:val="00322735"/>
    <w:rsid w:val="00325D6B"/>
    <w:rsid w:val="00346A17"/>
    <w:rsid w:val="00356D0B"/>
    <w:rsid w:val="00360D3D"/>
    <w:rsid w:val="00375A93"/>
    <w:rsid w:val="00377441"/>
    <w:rsid w:val="0038734A"/>
    <w:rsid w:val="00390135"/>
    <w:rsid w:val="003932BF"/>
    <w:rsid w:val="003B2878"/>
    <w:rsid w:val="003D19F5"/>
    <w:rsid w:val="003D397C"/>
    <w:rsid w:val="003E6650"/>
    <w:rsid w:val="003F3BC1"/>
    <w:rsid w:val="0040064D"/>
    <w:rsid w:val="0040497B"/>
    <w:rsid w:val="0041058E"/>
    <w:rsid w:val="00410D9B"/>
    <w:rsid w:val="00415C3F"/>
    <w:rsid w:val="00415E11"/>
    <w:rsid w:val="0041656E"/>
    <w:rsid w:val="00425767"/>
    <w:rsid w:val="00430C81"/>
    <w:rsid w:val="004362FD"/>
    <w:rsid w:val="00451480"/>
    <w:rsid w:val="00454611"/>
    <w:rsid w:val="00455452"/>
    <w:rsid w:val="00456738"/>
    <w:rsid w:val="00471868"/>
    <w:rsid w:val="00472B1F"/>
    <w:rsid w:val="004735BE"/>
    <w:rsid w:val="00485C2A"/>
    <w:rsid w:val="004A12F7"/>
    <w:rsid w:val="004B038A"/>
    <w:rsid w:val="004B1172"/>
    <w:rsid w:val="004B4A31"/>
    <w:rsid w:val="004D033C"/>
    <w:rsid w:val="004E78D7"/>
    <w:rsid w:val="004F3923"/>
    <w:rsid w:val="004F7C09"/>
    <w:rsid w:val="0050339E"/>
    <w:rsid w:val="00510754"/>
    <w:rsid w:val="0051735C"/>
    <w:rsid w:val="00526B01"/>
    <w:rsid w:val="00527239"/>
    <w:rsid w:val="00531C24"/>
    <w:rsid w:val="00533D4C"/>
    <w:rsid w:val="00537D25"/>
    <w:rsid w:val="0054451D"/>
    <w:rsid w:val="00547117"/>
    <w:rsid w:val="00547DD1"/>
    <w:rsid w:val="0055209E"/>
    <w:rsid w:val="0055252C"/>
    <w:rsid w:val="005529ED"/>
    <w:rsid w:val="00555FDF"/>
    <w:rsid w:val="00557D77"/>
    <w:rsid w:val="00564EB0"/>
    <w:rsid w:val="005656BE"/>
    <w:rsid w:val="00570DA8"/>
    <w:rsid w:val="00592A45"/>
    <w:rsid w:val="00592FAB"/>
    <w:rsid w:val="00596907"/>
    <w:rsid w:val="005976F9"/>
    <w:rsid w:val="005A3F81"/>
    <w:rsid w:val="005C4F3E"/>
    <w:rsid w:val="005C64F4"/>
    <w:rsid w:val="005D56DA"/>
    <w:rsid w:val="005E3646"/>
    <w:rsid w:val="005E5D9C"/>
    <w:rsid w:val="005F1322"/>
    <w:rsid w:val="005F23B1"/>
    <w:rsid w:val="005F4E62"/>
    <w:rsid w:val="005F7E5D"/>
    <w:rsid w:val="006005FA"/>
    <w:rsid w:val="0060219F"/>
    <w:rsid w:val="006028FD"/>
    <w:rsid w:val="00606090"/>
    <w:rsid w:val="00613487"/>
    <w:rsid w:val="00613866"/>
    <w:rsid w:val="006303B7"/>
    <w:rsid w:val="00635E5A"/>
    <w:rsid w:val="00645AA6"/>
    <w:rsid w:val="00652FF4"/>
    <w:rsid w:val="00653343"/>
    <w:rsid w:val="00656F37"/>
    <w:rsid w:val="00660F39"/>
    <w:rsid w:val="00670C9F"/>
    <w:rsid w:val="006737ED"/>
    <w:rsid w:val="00673CCE"/>
    <w:rsid w:val="0067781C"/>
    <w:rsid w:val="00693532"/>
    <w:rsid w:val="006A1B6F"/>
    <w:rsid w:val="006B3A45"/>
    <w:rsid w:val="006B3B8B"/>
    <w:rsid w:val="006C7A16"/>
    <w:rsid w:val="006D0E6F"/>
    <w:rsid w:val="006E3C40"/>
    <w:rsid w:val="006E3E6E"/>
    <w:rsid w:val="006E42BB"/>
    <w:rsid w:val="006F15E1"/>
    <w:rsid w:val="006F1653"/>
    <w:rsid w:val="006F6A8F"/>
    <w:rsid w:val="007055E8"/>
    <w:rsid w:val="00706DF6"/>
    <w:rsid w:val="007128F3"/>
    <w:rsid w:val="00714327"/>
    <w:rsid w:val="00733A6D"/>
    <w:rsid w:val="00736885"/>
    <w:rsid w:val="00742F06"/>
    <w:rsid w:val="00756207"/>
    <w:rsid w:val="007568C5"/>
    <w:rsid w:val="007601CA"/>
    <w:rsid w:val="007662BE"/>
    <w:rsid w:val="00776B06"/>
    <w:rsid w:val="00776F00"/>
    <w:rsid w:val="00780163"/>
    <w:rsid w:val="007809E0"/>
    <w:rsid w:val="00786C81"/>
    <w:rsid w:val="0079081D"/>
    <w:rsid w:val="00796F01"/>
    <w:rsid w:val="007B07BF"/>
    <w:rsid w:val="007B696F"/>
    <w:rsid w:val="007B7708"/>
    <w:rsid w:val="007C05E1"/>
    <w:rsid w:val="007C6A2E"/>
    <w:rsid w:val="007C6F53"/>
    <w:rsid w:val="007C71D5"/>
    <w:rsid w:val="007D4A3F"/>
    <w:rsid w:val="007E21F7"/>
    <w:rsid w:val="007E47D5"/>
    <w:rsid w:val="007E5DBE"/>
    <w:rsid w:val="007E75AA"/>
    <w:rsid w:val="007F46E1"/>
    <w:rsid w:val="008064EC"/>
    <w:rsid w:val="00806B6A"/>
    <w:rsid w:val="00813F55"/>
    <w:rsid w:val="008160D1"/>
    <w:rsid w:val="00821FCA"/>
    <w:rsid w:val="008369B1"/>
    <w:rsid w:val="008371A0"/>
    <w:rsid w:val="00837288"/>
    <w:rsid w:val="00841353"/>
    <w:rsid w:val="00865C64"/>
    <w:rsid w:val="00874D85"/>
    <w:rsid w:val="0088532C"/>
    <w:rsid w:val="00885EDE"/>
    <w:rsid w:val="00887778"/>
    <w:rsid w:val="008916F4"/>
    <w:rsid w:val="008B61CB"/>
    <w:rsid w:val="008B73AA"/>
    <w:rsid w:val="008C0180"/>
    <w:rsid w:val="008C0664"/>
    <w:rsid w:val="008C3E7E"/>
    <w:rsid w:val="008C5A04"/>
    <w:rsid w:val="008D1A0D"/>
    <w:rsid w:val="008D7DA8"/>
    <w:rsid w:val="008E3772"/>
    <w:rsid w:val="008E5518"/>
    <w:rsid w:val="008F3958"/>
    <w:rsid w:val="008F5001"/>
    <w:rsid w:val="008F5145"/>
    <w:rsid w:val="00906BBC"/>
    <w:rsid w:val="00914A78"/>
    <w:rsid w:val="00914C68"/>
    <w:rsid w:val="00922143"/>
    <w:rsid w:val="009267AF"/>
    <w:rsid w:val="00930BCC"/>
    <w:rsid w:val="0094000D"/>
    <w:rsid w:val="00941CBD"/>
    <w:rsid w:val="0094210D"/>
    <w:rsid w:val="009437B0"/>
    <w:rsid w:val="00977EE8"/>
    <w:rsid w:val="00980BB7"/>
    <w:rsid w:val="00994ADE"/>
    <w:rsid w:val="009A22B8"/>
    <w:rsid w:val="009A5A2C"/>
    <w:rsid w:val="009B0A3D"/>
    <w:rsid w:val="009C1AF3"/>
    <w:rsid w:val="009E45A2"/>
    <w:rsid w:val="009E4F8E"/>
    <w:rsid w:val="009F35EB"/>
    <w:rsid w:val="009F7552"/>
    <w:rsid w:val="00A06CA8"/>
    <w:rsid w:val="00A123D4"/>
    <w:rsid w:val="00A14D7D"/>
    <w:rsid w:val="00A1660A"/>
    <w:rsid w:val="00A2134C"/>
    <w:rsid w:val="00A27FFD"/>
    <w:rsid w:val="00A521AF"/>
    <w:rsid w:val="00A704F1"/>
    <w:rsid w:val="00A81E77"/>
    <w:rsid w:val="00A86C73"/>
    <w:rsid w:val="00A87D25"/>
    <w:rsid w:val="00A90E8F"/>
    <w:rsid w:val="00A91344"/>
    <w:rsid w:val="00A932A6"/>
    <w:rsid w:val="00AA07A9"/>
    <w:rsid w:val="00AA0B79"/>
    <w:rsid w:val="00AA20EC"/>
    <w:rsid w:val="00AA29EC"/>
    <w:rsid w:val="00AA6902"/>
    <w:rsid w:val="00AB5D14"/>
    <w:rsid w:val="00AB7C7C"/>
    <w:rsid w:val="00AC7217"/>
    <w:rsid w:val="00AE3A40"/>
    <w:rsid w:val="00AE5EF5"/>
    <w:rsid w:val="00AE602F"/>
    <w:rsid w:val="00AF475D"/>
    <w:rsid w:val="00B10C0A"/>
    <w:rsid w:val="00B11024"/>
    <w:rsid w:val="00B1242B"/>
    <w:rsid w:val="00B26ACD"/>
    <w:rsid w:val="00B26C39"/>
    <w:rsid w:val="00B2768B"/>
    <w:rsid w:val="00B336B3"/>
    <w:rsid w:val="00B403B2"/>
    <w:rsid w:val="00B408CA"/>
    <w:rsid w:val="00B416B9"/>
    <w:rsid w:val="00B43735"/>
    <w:rsid w:val="00B462C7"/>
    <w:rsid w:val="00B50171"/>
    <w:rsid w:val="00B53B5F"/>
    <w:rsid w:val="00B603DE"/>
    <w:rsid w:val="00B700F3"/>
    <w:rsid w:val="00B7322A"/>
    <w:rsid w:val="00B843E7"/>
    <w:rsid w:val="00B86723"/>
    <w:rsid w:val="00BA2131"/>
    <w:rsid w:val="00BA3783"/>
    <w:rsid w:val="00BA6E06"/>
    <w:rsid w:val="00BB0703"/>
    <w:rsid w:val="00BB076D"/>
    <w:rsid w:val="00BB26B1"/>
    <w:rsid w:val="00BB3087"/>
    <w:rsid w:val="00BB69DA"/>
    <w:rsid w:val="00BB71B9"/>
    <w:rsid w:val="00BD1570"/>
    <w:rsid w:val="00BD382B"/>
    <w:rsid w:val="00C155C5"/>
    <w:rsid w:val="00C21905"/>
    <w:rsid w:val="00C346A1"/>
    <w:rsid w:val="00C46686"/>
    <w:rsid w:val="00C46966"/>
    <w:rsid w:val="00C53071"/>
    <w:rsid w:val="00C615B1"/>
    <w:rsid w:val="00C72B3D"/>
    <w:rsid w:val="00C83B79"/>
    <w:rsid w:val="00C94EDB"/>
    <w:rsid w:val="00CA425E"/>
    <w:rsid w:val="00CB3927"/>
    <w:rsid w:val="00CB78B6"/>
    <w:rsid w:val="00CC67C2"/>
    <w:rsid w:val="00CD32E2"/>
    <w:rsid w:val="00CD3F10"/>
    <w:rsid w:val="00CD4541"/>
    <w:rsid w:val="00CE01CA"/>
    <w:rsid w:val="00CE1E4C"/>
    <w:rsid w:val="00CE22A2"/>
    <w:rsid w:val="00CE4A9D"/>
    <w:rsid w:val="00CF08E2"/>
    <w:rsid w:val="00CF6CD9"/>
    <w:rsid w:val="00D04A70"/>
    <w:rsid w:val="00D11B8F"/>
    <w:rsid w:val="00D12EB4"/>
    <w:rsid w:val="00D335D9"/>
    <w:rsid w:val="00D33A69"/>
    <w:rsid w:val="00D33E33"/>
    <w:rsid w:val="00D4396A"/>
    <w:rsid w:val="00D54533"/>
    <w:rsid w:val="00D63685"/>
    <w:rsid w:val="00D63C7D"/>
    <w:rsid w:val="00D66B82"/>
    <w:rsid w:val="00D76D6A"/>
    <w:rsid w:val="00D912CB"/>
    <w:rsid w:val="00D933AD"/>
    <w:rsid w:val="00D97983"/>
    <w:rsid w:val="00DA2868"/>
    <w:rsid w:val="00DC294C"/>
    <w:rsid w:val="00DD5EA0"/>
    <w:rsid w:val="00DE57C1"/>
    <w:rsid w:val="00DE76EE"/>
    <w:rsid w:val="00DF59DF"/>
    <w:rsid w:val="00E044A5"/>
    <w:rsid w:val="00E05E1A"/>
    <w:rsid w:val="00E12EE4"/>
    <w:rsid w:val="00E130D7"/>
    <w:rsid w:val="00E1685C"/>
    <w:rsid w:val="00E25664"/>
    <w:rsid w:val="00E4023A"/>
    <w:rsid w:val="00E6126A"/>
    <w:rsid w:val="00E6171F"/>
    <w:rsid w:val="00E64928"/>
    <w:rsid w:val="00E71B04"/>
    <w:rsid w:val="00E728AC"/>
    <w:rsid w:val="00E741B5"/>
    <w:rsid w:val="00E75176"/>
    <w:rsid w:val="00E8197C"/>
    <w:rsid w:val="00E871CC"/>
    <w:rsid w:val="00E87DFF"/>
    <w:rsid w:val="00EA3218"/>
    <w:rsid w:val="00EC1E24"/>
    <w:rsid w:val="00EC5CB0"/>
    <w:rsid w:val="00ED0233"/>
    <w:rsid w:val="00EF6C9A"/>
    <w:rsid w:val="00EF7B00"/>
    <w:rsid w:val="00F03634"/>
    <w:rsid w:val="00F05B2F"/>
    <w:rsid w:val="00F223E7"/>
    <w:rsid w:val="00F54E9B"/>
    <w:rsid w:val="00F563FD"/>
    <w:rsid w:val="00F650B9"/>
    <w:rsid w:val="00F65318"/>
    <w:rsid w:val="00F6559C"/>
    <w:rsid w:val="00F82754"/>
    <w:rsid w:val="00F86C62"/>
    <w:rsid w:val="00F9149D"/>
    <w:rsid w:val="00F95F34"/>
    <w:rsid w:val="00FA05CF"/>
    <w:rsid w:val="00FA3216"/>
    <w:rsid w:val="00FA4876"/>
    <w:rsid w:val="00FB1F26"/>
    <w:rsid w:val="00FC295A"/>
    <w:rsid w:val="00FC295B"/>
    <w:rsid w:val="00FC50AF"/>
    <w:rsid w:val="00FD649D"/>
    <w:rsid w:val="00FE67F8"/>
    <w:rsid w:val="00FF0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v:textbox inset="5.85pt,.7pt,5.85pt,.7pt"/>
    </o:shapedefaults>
    <o:shapelayout v:ext="edit">
      <o:idmap v:ext="edit" data="1"/>
    </o:shapelayout>
  </w:shapeDefaults>
  <w:decimalSymbol w:val="."/>
  <w:listSeparator w:val=","/>
  <w14:docId w14:val="22EC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ＭＳ 明朝" w:hAnsi="Calibri" w:cs="Times New Roman"/>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table of figures"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780163"/>
    <w:pPr>
      <w:spacing w:after="200" w:line="276" w:lineRule="auto"/>
    </w:pPr>
    <w:rPr>
      <w:rFonts w:cs="Calibri"/>
      <w:kern w:val="0"/>
      <w:sz w:val="22"/>
      <w:lang w:eastAsia="en-US"/>
    </w:rPr>
  </w:style>
  <w:style w:type="paragraph" w:styleId="Heading1">
    <w:name w:val="heading 1"/>
    <w:basedOn w:val="Normal"/>
    <w:next w:val="Normal"/>
    <w:link w:val="Heading1Char"/>
    <w:uiPriority w:val="99"/>
    <w:qFormat/>
    <w:rsid w:val="001F2010"/>
    <w:pPr>
      <w:numPr>
        <w:numId w:val="2"/>
      </w:numPr>
      <w:spacing w:after="0"/>
      <w:outlineLvl w:val="0"/>
    </w:pPr>
    <w:rPr>
      <w:rFonts w:ascii="Arial" w:hAnsi="Arial" w:cs="Arial"/>
      <w:b/>
      <w:bCs/>
      <w:sz w:val="28"/>
      <w:szCs w:val="28"/>
    </w:rPr>
  </w:style>
  <w:style w:type="paragraph" w:styleId="Heading2">
    <w:name w:val="heading 2"/>
    <w:basedOn w:val="Normal"/>
    <w:next w:val="Normal"/>
    <w:link w:val="Heading2Char"/>
    <w:autoRedefine/>
    <w:uiPriority w:val="99"/>
    <w:qFormat/>
    <w:rsid w:val="00D54533"/>
    <w:pPr>
      <w:keepNext/>
      <w:keepLines/>
      <w:numPr>
        <w:numId w:val="8"/>
      </w:numPr>
      <w:spacing w:after="0"/>
      <w:outlineLvl w:val="1"/>
    </w:pPr>
    <w:rPr>
      <w:rFonts w:ascii="Arial" w:eastAsia="PMingLiU"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2010"/>
    <w:rPr>
      <w:rFonts w:ascii="Arial" w:hAnsi="Arial" w:cs="Arial"/>
      <w:b/>
      <w:bCs/>
      <w:sz w:val="22"/>
      <w:szCs w:val="22"/>
    </w:rPr>
  </w:style>
  <w:style w:type="character" w:customStyle="1" w:styleId="Heading2Char">
    <w:name w:val="Heading 2 Char"/>
    <w:basedOn w:val="DefaultParagraphFont"/>
    <w:link w:val="Heading2"/>
    <w:uiPriority w:val="99"/>
    <w:rsid w:val="00D54533"/>
    <w:rPr>
      <w:rFonts w:ascii="Arial" w:eastAsia="PMingLiU" w:hAnsi="Arial" w:cs="Arial"/>
      <w:b/>
      <w:bCs/>
      <w:color w:val="000000"/>
      <w:sz w:val="26"/>
      <w:szCs w:val="26"/>
    </w:rPr>
  </w:style>
  <w:style w:type="paragraph" w:styleId="BalloonText">
    <w:name w:val="Balloon Text"/>
    <w:basedOn w:val="Normal"/>
    <w:link w:val="BalloonTextChar"/>
    <w:uiPriority w:val="99"/>
    <w:semiHidden/>
    <w:rsid w:val="00705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5E8"/>
    <w:rPr>
      <w:rFonts w:ascii="Tahoma" w:hAnsi="Tahoma" w:cs="Tahoma"/>
      <w:sz w:val="16"/>
      <w:szCs w:val="16"/>
    </w:rPr>
  </w:style>
  <w:style w:type="paragraph" w:styleId="NormalWeb">
    <w:name w:val="Normal (Web)"/>
    <w:basedOn w:val="Normal"/>
    <w:uiPriority w:val="99"/>
    <w:semiHidden/>
    <w:rsid w:val="007055E8"/>
    <w:pPr>
      <w:spacing w:before="100" w:beforeAutospacing="1" w:after="100" w:afterAutospacing="1" w:line="240" w:lineRule="auto"/>
    </w:pPr>
    <w:rPr>
      <w:rFonts w:ascii="Times New Roman" w:eastAsia="PMingLiU" w:hAnsi="Times New Roman" w:cs="Times New Roman"/>
      <w:sz w:val="24"/>
      <w:szCs w:val="24"/>
    </w:rPr>
  </w:style>
  <w:style w:type="paragraph" w:styleId="ListParagraph">
    <w:name w:val="List Paragraph"/>
    <w:basedOn w:val="Normal"/>
    <w:uiPriority w:val="99"/>
    <w:qFormat/>
    <w:rsid w:val="00C46966"/>
    <w:pPr>
      <w:ind w:left="720"/>
      <w:contextualSpacing/>
    </w:pPr>
  </w:style>
  <w:style w:type="character" w:styleId="Hyperlink">
    <w:name w:val="Hyperlink"/>
    <w:basedOn w:val="DefaultParagraphFont"/>
    <w:uiPriority w:val="99"/>
    <w:rsid w:val="005656BE"/>
    <w:rPr>
      <w:color w:val="0000FF"/>
      <w:u w:val="single"/>
    </w:rPr>
  </w:style>
  <w:style w:type="table" w:styleId="TableGrid">
    <w:name w:val="Table Grid"/>
    <w:basedOn w:val="TableNormal"/>
    <w:uiPriority w:val="99"/>
    <w:rsid w:val="00CF08E2"/>
    <w:rPr>
      <w:rFonts w:cs="Calibri"/>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AF475D"/>
  </w:style>
  <w:style w:type="paragraph" w:styleId="NoSpacing">
    <w:name w:val="No Spacing"/>
    <w:link w:val="NoSpacingChar"/>
    <w:uiPriority w:val="99"/>
    <w:qFormat/>
    <w:rsid w:val="008E5518"/>
    <w:rPr>
      <w:rFonts w:eastAsia="PMingLiU" w:cs="Calibri"/>
      <w:kern w:val="0"/>
      <w:sz w:val="22"/>
      <w:lang w:eastAsia="en-US"/>
    </w:rPr>
  </w:style>
  <w:style w:type="character" w:customStyle="1" w:styleId="NoSpacingChar">
    <w:name w:val="No Spacing Char"/>
    <w:basedOn w:val="DefaultParagraphFont"/>
    <w:link w:val="NoSpacing"/>
    <w:uiPriority w:val="99"/>
    <w:rsid w:val="008E5518"/>
    <w:rPr>
      <w:rFonts w:eastAsia="PMingLiU"/>
      <w:sz w:val="22"/>
      <w:szCs w:val="22"/>
      <w:lang w:val="en-US" w:eastAsia="en-US"/>
    </w:rPr>
  </w:style>
  <w:style w:type="paragraph" w:styleId="TOCHeading">
    <w:name w:val="TOC Heading"/>
    <w:basedOn w:val="Heading1"/>
    <w:next w:val="Normal"/>
    <w:uiPriority w:val="99"/>
    <w:qFormat/>
    <w:rsid w:val="008E5518"/>
    <w:pPr>
      <w:keepNext/>
      <w:keepLines/>
      <w:numPr>
        <w:numId w:val="0"/>
      </w:numPr>
      <w:spacing w:before="480"/>
      <w:outlineLvl w:val="9"/>
    </w:pPr>
    <w:rPr>
      <w:rFonts w:ascii="Cambria" w:eastAsia="PMingLiU" w:hAnsi="Cambria" w:cs="Cambria"/>
      <w:color w:val="365F91"/>
    </w:rPr>
  </w:style>
  <w:style w:type="paragraph" w:styleId="TOC1">
    <w:name w:val="toc 1"/>
    <w:basedOn w:val="Normal"/>
    <w:next w:val="Normal"/>
    <w:autoRedefine/>
    <w:uiPriority w:val="99"/>
    <w:semiHidden/>
    <w:rsid w:val="007F46E1"/>
    <w:pPr>
      <w:tabs>
        <w:tab w:val="left" w:pos="440"/>
        <w:tab w:val="right" w:leader="dot" w:pos="9307"/>
      </w:tabs>
      <w:spacing w:after="100"/>
      <w:jc w:val="both"/>
    </w:pPr>
    <w:rPr>
      <w:rFonts w:ascii="Arial" w:eastAsia="PMingLiU" w:hAnsi="Arial" w:cs="Arial"/>
      <w:noProof/>
      <w:sz w:val="26"/>
      <w:szCs w:val="26"/>
    </w:rPr>
  </w:style>
  <w:style w:type="paragraph" w:styleId="TOC2">
    <w:name w:val="toc 2"/>
    <w:basedOn w:val="Normal"/>
    <w:next w:val="Normal"/>
    <w:autoRedefine/>
    <w:uiPriority w:val="99"/>
    <w:semiHidden/>
    <w:rsid w:val="008E5518"/>
    <w:pPr>
      <w:spacing w:after="100"/>
      <w:ind w:left="220"/>
    </w:pPr>
  </w:style>
  <w:style w:type="paragraph" w:styleId="Caption">
    <w:name w:val="caption"/>
    <w:basedOn w:val="Normal"/>
    <w:next w:val="Normal"/>
    <w:uiPriority w:val="99"/>
    <w:qFormat/>
    <w:rsid w:val="00A932A6"/>
    <w:pPr>
      <w:spacing w:after="0" w:line="240" w:lineRule="auto"/>
      <w:jc w:val="center"/>
    </w:pPr>
    <w:rPr>
      <w:rFonts w:ascii="Arial" w:hAnsi="Arial" w:cs="Arial"/>
      <w:b/>
      <w:bCs/>
      <w:color w:val="000000"/>
    </w:rPr>
  </w:style>
  <w:style w:type="paragraph" w:styleId="TableofFigures">
    <w:name w:val="table of figures"/>
    <w:basedOn w:val="Normal"/>
    <w:next w:val="Normal"/>
    <w:uiPriority w:val="99"/>
    <w:semiHidden/>
    <w:rsid w:val="00456738"/>
    <w:pPr>
      <w:spacing w:after="240"/>
      <w:ind w:left="144"/>
    </w:pPr>
    <w:rPr>
      <w:rFonts w:ascii="Arial" w:hAnsi="Arial" w:cs="Arial"/>
    </w:rPr>
  </w:style>
  <w:style w:type="paragraph" w:styleId="Header">
    <w:name w:val="header"/>
    <w:basedOn w:val="Normal"/>
    <w:link w:val="HeaderChar"/>
    <w:uiPriority w:val="99"/>
    <w:rsid w:val="0074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F06"/>
  </w:style>
  <w:style w:type="paragraph" w:styleId="Footer">
    <w:name w:val="footer"/>
    <w:basedOn w:val="Normal"/>
    <w:link w:val="FooterChar"/>
    <w:uiPriority w:val="99"/>
    <w:rsid w:val="00742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F06"/>
  </w:style>
  <w:style w:type="character" w:styleId="Emphasis">
    <w:name w:val="Emphasis"/>
    <w:basedOn w:val="DefaultParagraphFont"/>
    <w:uiPriority w:val="99"/>
    <w:qFormat/>
    <w:rsid w:val="00B53B5F"/>
    <w:rPr>
      <w:i/>
      <w:iCs/>
    </w:rPr>
  </w:style>
  <w:style w:type="table" w:customStyle="1" w:styleId="TableGrid1">
    <w:name w:val="Table Grid1"/>
    <w:uiPriority w:val="99"/>
    <w:rsid w:val="006303B7"/>
    <w:rPr>
      <w:rFonts w:ascii="Times New Roman" w:eastAsia="PMingLiU" w:hAnsi="Times New Roman"/>
      <w:kern w:val="0"/>
      <w:sz w:val="20"/>
      <w:szCs w:val="20"/>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uiPriority w:val="99"/>
    <w:rsid w:val="006F15E1"/>
  </w:style>
  <w:style w:type="character" w:customStyle="1" w:styleId="printonly">
    <w:name w:val="printonly"/>
    <w:basedOn w:val="DefaultParagraphFont"/>
    <w:uiPriority w:val="99"/>
    <w:rsid w:val="006F15E1"/>
  </w:style>
  <w:style w:type="character" w:customStyle="1" w:styleId="reference-accessdate">
    <w:name w:val="reference-accessdate"/>
    <w:basedOn w:val="DefaultParagraphFont"/>
    <w:uiPriority w:val="99"/>
    <w:rsid w:val="006F15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361663">
      <w:marLeft w:val="0"/>
      <w:marRight w:val="0"/>
      <w:marTop w:val="0"/>
      <w:marBottom w:val="0"/>
      <w:divBdr>
        <w:top w:val="none" w:sz="0" w:space="0" w:color="auto"/>
        <w:left w:val="none" w:sz="0" w:space="0" w:color="auto"/>
        <w:bottom w:val="none" w:sz="0" w:space="0" w:color="auto"/>
        <w:right w:val="none" w:sz="0" w:space="0" w:color="auto"/>
      </w:divBdr>
    </w:div>
    <w:div w:id="1630361664">
      <w:marLeft w:val="0"/>
      <w:marRight w:val="0"/>
      <w:marTop w:val="0"/>
      <w:marBottom w:val="0"/>
      <w:divBdr>
        <w:top w:val="none" w:sz="0" w:space="0" w:color="auto"/>
        <w:left w:val="none" w:sz="0" w:space="0" w:color="auto"/>
        <w:bottom w:val="none" w:sz="0" w:space="0" w:color="auto"/>
        <w:right w:val="none" w:sz="0" w:space="0" w:color="auto"/>
      </w:divBdr>
      <w:divsChild>
        <w:div w:id="1630361673">
          <w:marLeft w:val="547"/>
          <w:marRight w:val="0"/>
          <w:marTop w:val="134"/>
          <w:marBottom w:val="0"/>
          <w:divBdr>
            <w:top w:val="none" w:sz="0" w:space="0" w:color="auto"/>
            <w:left w:val="none" w:sz="0" w:space="0" w:color="auto"/>
            <w:bottom w:val="none" w:sz="0" w:space="0" w:color="auto"/>
            <w:right w:val="none" w:sz="0" w:space="0" w:color="auto"/>
          </w:divBdr>
        </w:div>
      </w:divsChild>
    </w:div>
    <w:div w:id="1630361666">
      <w:marLeft w:val="0"/>
      <w:marRight w:val="0"/>
      <w:marTop w:val="0"/>
      <w:marBottom w:val="0"/>
      <w:divBdr>
        <w:top w:val="none" w:sz="0" w:space="0" w:color="auto"/>
        <w:left w:val="none" w:sz="0" w:space="0" w:color="auto"/>
        <w:bottom w:val="none" w:sz="0" w:space="0" w:color="auto"/>
        <w:right w:val="none" w:sz="0" w:space="0" w:color="auto"/>
      </w:divBdr>
    </w:div>
    <w:div w:id="1630361667">
      <w:marLeft w:val="0"/>
      <w:marRight w:val="0"/>
      <w:marTop w:val="0"/>
      <w:marBottom w:val="0"/>
      <w:divBdr>
        <w:top w:val="none" w:sz="0" w:space="0" w:color="auto"/>
        <w:left w:val="none" w:sz="0" w:space="0" w:color="auto"/>
        <w:bottom w:val="none" w:sz="0" w:space="0" w:color="auto"/>
        <w:right w:val="none" w:sz="0" w:space="0" w:color="auto"/>
      </w:divBdr>
    </w:div>
    <w:div w:id="1630361668">
      <w:marLeft w:val="0"/>
      <w:marRight w:val="0"/>
      <w:marTop w:val="0"/>
      <w:marBottom w:val="0"/>
      <w:divBdr>
        <w:top w:val="none" w:sz="0" w:space="0" w:color="auto"/>
        <w:left w:val="none" w:sz="0" w:space="0" w:color="auto"/>
        <w:bottom w:val="none" w:sz="0" w:space="0" w:color="auto"/>
        <w:right w:val="none" w:sz="0" w:space="0" w:color="auto"/>
      </w:divBdr>
      <w:divsChild>
        <w:div w:id="1630361665">
          <w:marLeft w:val="1008"/>
          <w:marRight w:val="0"/>
          <w:marTop w:val="115"/>
          <w:marBottom w:val="0"/>
          <w:divBdr>
            <w:top w:val="none" w:sz="0" w:space="0" w:color="auto"/>
            <w:left w:val="none" w:sz="0" w:space="0" w:color="auto"/>
            <w:bottom w:val="none" w:sz="0" w:space="0" w:color="auto"/>
            <w:right w:val="none" w:sz="0" w:space="0" w:color="auto"/>
          </w:divBdr>
        </w:div>
        <w:div w:id="1630361670">
          <w:marLeft w:val="1008"/>
          <w:marRight w:val="0"/>
          <w:marTop w:val="115"/>
          <w:marBottom w:val="0"/>
          <w:divBdr>
            <w:top w:val="none" w:sz="0" w:space="0" w:color="auto"/>
            <w:left w:val="none" w:sz="0" w:space="0" w:color="auto"/>
            <w:bottom w:val="none" w:sz="0" w:space="0" w:color="auto"/>
            <w:right w:val="none" w:sz="0" w:space="0" w:color="auto"/>
          </w:divBdr>
        </w:div>
        <w:div w:id="1630361677">
          <w:marLeft w:val="1008"/>
          <w:marRight w:val="0"/>
          <w:marTop w:val="115"/>
          <w:marBottom w:val="0"/>
          <w:divBdr>
            <w:top w:val="none" w:sz="0" w:space="0" w:color="auto"/>
            <w:left w:val="none" w:sz="0" w:space="0" w:color="auto"/>
            <w:bottom w:val="none" w:sz="0" w:space="0" w:color="auto"/>
            <w:right w:val="none" w:sz="0" w:space="0" w:color="auto"/>
          </w:divBdr>
        </w:div>
      </w:divsChild>
    </w:div>
    <w:div w:id="1630361669">
      <w:marLeft w:val="0"/>
      <w:marRight w:val="0"/>
      <w:marTop w:val="0"/>
      <w:marBottom w:val="0"/>
      <w:divBdr>
        <w:top w:val="none" w:sz="0" w:space="0" w:color="auto"/>
        <w:left w:val="none" w:sz="0" w:space="0" w:color="auto"/>
        <w:bottom w:val="none" w:sz="0" w:space="0" w:color="auto"/>
        <w:right w:val="none" w:sz="0" w:space="0" w:color="auto"/>
      </w:divBdr>
    </w:div>
    <w:div w:id="1630361672">
      <w:marLeft w:val="0"/>
      <w:marRight w:val="0"/>
      <w:marTop w:val="0"/>
      <w:marBottom w:val="0"/>
      <w:divBdr>
        <w:top w:val="none" w:sz="0" w:space="0" w:color="auto"/>
        <w:left w:val="none" w:sz="0" w:space="0" w:color="auto"/>
        <w:bottom w:val="none" w:sz="0" w:space="0" w:color="auto"/>
        <w:right w:val="none" w:sz="0" w:space="0" w:color="auto"/>
      </w:divBdr>
    </w:div>
    <w:div w:id="1630361674">
      <w:marLeft w:val="0"/>
      <w:marRight w:val="0"/>
      <w:marTop w:val="0"/>
      <w:marBottom w:val="0"/>
      <w:divBdr>
        <w:top w:val="none" w:sz="0" w:space="0" w:color="auto"/>
        <w:left w:val="none" w:sz="0" w:space="0" w:color="auto"/>
        <w:bottom w:val="none" w:sz="0" w:space="0" w:color="auto"/>
        <w:right w:val="none" w:sz="0" w:space="0" w:color="auto"/>
      </w:divBdr>
    </w:div>
    <w:div w:id="1630361675">
      <w:marLeft w:val="0"/>
      <w:marRight w:val="0"/>
      <w:marTop w:val="0"/>
      <w:marBottom w:val="0"/>
      <w:divBdr>
        <w:top w:val="none" w:sz="0" w:space="0" w:color="auto"/>
        <w:left w:val="none" w:sz="0" w:space="0" w:color="auto"/>
        <w:bottom w:val="none" w:sz="0" w:space="0" w:color="auto"/>
        <w:right w:val="none" w:sz="0" w:space="0" w:color="auto"/>
      </w:divBdr>
      <w:divsChild>
        <w:div w:id="1630361691">
          <w:marLeft w:val="547"/>
          <w:marRight w:val="0"/>
          <w:marTop w:val="96"/>
          <w:marBottom w:val="0"/>
          <w:divBdr>
            <w:top w:val="none" w:sz="0" w:space="0" w:color="auto"/>
            <w:left w:val="none" w:sz="0" w:space="0" w:color="auto"/>
            <w:bottom w:val="none" w:sz="0" w:space="0" w:color="auto"/>
            <w:right w:val="none" w:sz="0" w:space="0" w:color="auto"/>
          </w:divBdr>
        </w:div>
      </w:divsChild>
    </w:div>
    <w:div w:id="1630361676">
      <w:marLeft w:val="0"/>
      <w:marRight w:val="0"/>
      <w:marTop w:val="0"/>
      <w:marBottom w:val="0"/>
      <w:divBdr>
        <w:top w:val="none" w:sz="0" w:space="0" w:color="auto"/>
        <w:left w:val="none" w:sz="0" w:space="0" w:color="auto"/>
        <w:bottom w:val="none" w:sz="0" w:space="0" w:color="auto"/>
        <w:right w:val="none" w:sz="0" w:space="0" w:color="auto"/>
      </w:divBdr>
    </w:div>
    <w:div w:id="1630361678">
      <w:marLeft w:val="0"/>
      <w:marRight w:val="0"/>
      <w:marTop w:val="0"/>
      <w:marBottom w:val="0"/>
      <w:divBdr>
        <w:top w:val="none" w:sz="0" w:space="0" w:color="auto"/>
        <w:left w:val="none" w:sz="0" w:space="0" w:color="auto"/>
        <w:bottom w:val="none" w:sz="0" w:space="0" w:color="auto"/>
        <w:right w:val="none" w:sz="0" w:space="0" w:color="auto"/>
      </w:divBdr>
    </w:div>
    <w:div w:id="1630361679">
      <w:marLeft w:val="0"/>
      <w:marRight w:val="0"/>
      <w:marTop w:val="0"/>
      <w:marBottom w:val="0"/>
      <w:divBdr>
        <w:top w:val="none" w:sz="0" w:space="0" w:color="auto"/>
        <w:left w:val="none" w:sz="0" w:space="0" w:color="auto"/>
        <w:bottom w:val="none" w:sz="0" w:space="0" w:color="auto"/>
        <w:right w:val="none" w:sz="0" w:space="0" w:color="auto"/>
      </w:divBdr>
    </w:div>
    <w:div w:id="1630361680">
      <w:marLeft w:val="0"/>
      <w:marRight w:val="0"/>
      <w:marTop w:val="0"/>
      <w:marBottom w:val="0"/>
      <w:divBdr>
        <w:top w:val="none" w:sz="0" w:space="0" w:color="auto"/>
        <w:left w:val="none" w:sz="0" w:space="0" w:color="auto"/>
        <w:bottom w:val="none" w:sz="0" w:space="0" w:color="auto"/>
        <w:right w:val="none" w:sz="0" w:space="0" w:color="auto"/>
      </w:divBdr>
    </w:div>
    <w:div w:id="1630361681">
      <w:marLeft w:val="0"/>
      <w:marRight w:val="0"/>
      <w:marTop w:val="0"/>
      <w:marBottom w:val="0"/>
      <w:divBdr>
        <w:top w:val="none" w:sz="0" w:space="0" w:color="auto"/>
        <w:left w:val="none" w:sz="0" w:space="0" w:color="auto"/>
        <w:bottom w:val="none" w:sz="0" w:space="0" w:color="auto"/>
        <w:right w:val="none" w:sz="0" w:space="0" w:color="auto"/>
      </w:divBdr>
    </w:div>
    <w:div w:id="1630361682">
      <w:marLeft w:val="0"/>
      <w:marRight w:val="0"/>
      <w:marTop w:val="0"/>
      <w:marBottom w:val="0"/>
      <w:divBdr>
        <w:top w:val="none" w:sz="0" w:space="0" w:color="auto"/>
        <w:left w:val="none" w:sz="0" w:space="0" w:color="auto"/>
        <w:bottom w:val="none" w:sz="0" w:space="0" w:color="auto"/>
        <w:right w:val="none" w:sz="0" w:space="0" w:color="auto"/>
      </w:divBdr>
    </w:div>
    <w:div w:id="1630361683">
      <w:marLeft w:val="0"/>
      <w:marRight w:val="0"/>
      <w:marTop w:val="0"/>
      <w:marBottom w:val="0"/>
      <w:divBdr>
        <w:top w:val="none" w:sz="0" w:space="0" w:color="auto"/>
        <w:left w:val="none" w:sz="0" w:space="0" w:color="auto"/>
        <w:bottom w:val="none" w:sz="0" w:space="0" w:color="auto"/>
        <w:right w:val="none" w:sz="0" w:space="0" w:color="auto"/>
      </w:divBdr>
    </w:div>
    <w:div w:id="1630361684">
      <w:marLeft w:val="0"/>
      <w:marRight w:val="0"/>
      <w:marTop w:val="0"/>
      <w:marBottom w:val="0"/>
      <w:divBdr>
        <w:top w:val="none" w:sz="0" w:space="0" w:color="auto"/>
        <w:left w:val="none" w:sz="0" w:space="0" w:color="auto"/>
        <w:bottom w:val="none" w:sz="0" w:space="0" w:color="auto"/>
        <w:right w:val="none" w:sz="0" w:space="0" w:color="auto"/>
      </w:divBdr>
    </w:div>
    <w:div w:id="1630361685">
      <w:marLeft w:val="0"/>
      <w:marRight w:val="0"/>
      <w:marTop w:val="0"/>
      <w:marBottom w:val="0"/>
      <w:divBdr>
        <w:top w:val="none" w:sz="0" w:space="0" w:color="auto"/>
        <w:left w:val="none" w:sz="0" w:space="0" w:color="auto"/>
        <w:bottom w:val="none" w:sz="0" w:space="0" w:color="auto"/>
        <w:right w:val="none" w:sz="0" w:space="0" w:color="auto"/>
      </w:divBdr>
      <w:divsChild>
        <w:div w:id="1630361671">
          <w:marLeft w:val="432"/>
          <w:marRight w:val="0"/>
          <w:marTop w:val="134"/>
          <w:marBottom w:val="0"/>
          <w:divBdr>
            <w:top w:val="none" w:sz="0" w:space="0" w:color="auto"/>
            <w:left w:val="none" w:sz="0" w:space="0" w:color="auto"/>
            <w:bottom w:val="none" w:sz="0" w:space="0" w:color="auto"/>
            <w:right w:val="none" w:sz="0" w:space="0" w:color="auto"/>
          </w:divBdr>
        </w:div>
        <w:div w:id="1630361690">
          <w:marLeft w:val="432"/>
          <w:marRight w:val="0"/>
          <w:marTop w:val="134"/>
          <w:marBottom w:val="0"/>
          <w:divBdr>
            <w:top w:val="none" w:sz="0" w:space="0" w:color="auto"/>
            <w:left w:val="none" w:sz="0" w:space="0" w:color="auto"/>
            <w:bottom w:val="none" w:sz="0" w:space="0" w:color="auto"/>
            <w:right w:val="none" w:sz="0" w:space="0" w:color="auto"/>
          </w:divBdr>
        </w:div>
      </w:divsChild>
    </w:div>
    <w:div w:id="1630361686">
      <w:marLeft w:val="0"/>
      <w:marRight w:val="0"/>
      <w:marTop w:val="0"/>
      <w:marBottom w:val="0"/>
      <w:divBdr>
        <w:top w:val="none" w:sz="0" w:space="0" w:color="auto"/>
        <w:left w:val="none" w:sz="0" w:space="0" w:color="auto"/>
        <w:bottom w:val="none" w:sz="0" w:space="0" w:color="auto"/>
        <w:right w:val="none" w:sz="0" w:space="0" w:color="auto"/>
      </w:divBdr>
      <w:divsChild>
        <w:div w:id="1630361687">
          <w:marLeft w:val="1008"/>
          <w:marRight w:val="0"/>
          <w:marTop w:val="115"/>
          <w:marBottom w:val="0"/>
          <w:divBdr>
            <w:top w:val="none" w:sz="0" w:space="0" w:color="auto"/>
            <w:left w:val="none" w:sz="0" w:space="0" w:color="auto"/>
            <w:bottom w:val="none" w:sz="0" w:space="0" w:color="auto"/>
            <w:right w:val="none" w:sz="0" w:space="0" w:color="auto"/>
          </w:divBdr>
        </w:div>
      </w:divsChild>
    </w:div>
    <w:div w:id="1630361688">
      <w:marLeft w:val="0"/>
      <w:marRight w:val="0"/>
      <w:marTop w:val="0"/>
      <w:marBottom w:val="0"/>
      <w:divBdr>
        <w:top w:val="none" w:sz="0" w:space="0" w:color="auto"/>
        <w:left w:val="none" w:sz="0" w:space="0" w:color="auto"/>
        <w:bottom w:val="none" w:sz="0" w:space="0" w:color="auto"/>
        <w:right w:val="none" w:sz="0" w:space="0" w:color="auto"/>
      </w:divBdr>
    </w:div>
    <w:div w:id="1630361689">
      <w:marLeft w:val="0"/>
      <w:marRight w:val="0"/>
      <w:marTop w:val="0"/>
      <w:marBottom w:val="0"/>
      <w:divBdr>
        <w:top w:val="none" w:sz="0" w:space="0" w:color="auto"/>
        <w:left w:val="none" w:sz="0" w:space="0" w:color="auto"/>
        <w:bottom w:val="none" w:sz="0" w:space="0" w:color="auto"/>
        <w:right w:val="none" w:sz="0" w:space="0" w:color="auto"/>
      </w:divBdr>
    </w:div>
    <w:div w:id="1630361692">
      <w:marLeft w:val="0"/>
      <w:marRight w:val="0"/>
      <w:marTop w:val="0"/>
      <w:marBottom w:val="0"/>
      <w:divBdr>
        <w:top w:val="none" w:sz="0" w:space="0" w:color="auto"/>
        <w:left w:val="none" w:sz="0" w:space="0" w:color="auto"/>
        <w:bottom w:val="none" w:sz="0" w:space="0" w:color="auto"/>
        <w:right w:val="none" w:sz="0" w:space="0" w:color="auto"/>
      </w:divBdr>
    </w:div>
    <w:div w:id="1630361693">
      <w:marLeft w:val="0"/>
      <w:marRight w:val="0"/>
      <w:marTop w:val="0"/>
      <w:marBottom w:val="0"/>
      <w:divBdr>
        <w:top w:val="none" w:sz="0" w:space="0" w:color="auto"/>
        <w:left w:val="none" w:sz="0" w:space="0" w:color="auto"/>
        <w:bottom w:val="none" w:sz="0" w:space="0" w:color="auto"/>
        <w:right w:val="none" w:sz="0" w:space="0" w:color="auto"/>
      </w:divBdr>
    </w:div>
    <w:div w:id="1630361694">
      <w:marLeft w:val="0"/>
      <w:marRight w:val="0"/>
      <w:marTop w:val="0"/>
      <w:marBottom w:val="0"/>
      <w:divBdr>
        <w:top w:val="none" w:sz="0" w:space="0" w:color="auto"/>
        <w:left w:val="none" w:sz="0" w:space="0" w:color="auto"/>
        <w:bottom w:val="none" w:sz="0" w:space="0" w:color="auto"/>
        <w:right w:val="none" w:sz="0" w:space="0" w:color="auto"/>
      </w:divBdr>
    </w:div>
    <w:div w:id="163036169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554</Words>
  <Characters>3158</Characters>
  <Application>Microsoft Macintosh Word</Application>
  <DocSecurity>0</DocSecurity>
  <Lines>26</Lines>
  <Paragraphs>7</Paragraphs>
  <ScaleCrop>false</ScaleCrop>
  <Company>Home</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VERIFICATION WITH SYMBOLIC TESTING</dc:title>
  <dc:subject/>
  <dc:creator>HCMUT, June 2010</dc:creator>
  <cp:keywords/>
  <dc:description/>
  <cp:lastModifiedBy>Tho Quan</cp:lastModifiedBy>
  <cp:revision>7</cp:revision>
  <cp:lastPrinted>2010-08-20T03:05:00Z</cp:lastPrinted>
  <dcterms:created xsi:type="dcterms:W3CDTF">2014-11-06T03:25:00Z</dcterms:created>
  <dcterms:modified xsi:type="dcterms:W3CDTF">2019-03-04T03:58:00Z</dcterms:modified>
</cp:coreProperties>
</file>